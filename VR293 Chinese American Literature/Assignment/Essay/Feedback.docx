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C51EA" w14:textId="78A8033C" w:rsidR="009F3649" w:rsidRDefault="009F3649"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Yiyang Xu</w:t>
      </w:r>
    </w:p>
    <w:p w14:paraId="686F7CB6" w14:textId="1CE68E89"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Instructor</w:t>
      </w:r>
      <w:r>
        <w:rPr>
          <w:rFonts w:ascii="Times New Roman" w:hAnsi="Times New Roman" w:cs="Times New Roman"/>
          <w:sz w:val="24"/>
          <w:szCs w:val="24"/>
        </w:rPr>
        <w:t>:</w:t>
      </w:r>
      <w:r w:rsidRPr="00CE1570">
        <w:rPr>
          <w:rFonts w:ascii="Times New Roman" w:hAnsi="Times New Roman" w:cs="Times New Roman"/>
          <w:sz w:val="24"/>
          <w:szCs w:val="24"/>
        </w:rPr>
        <w:t xml:space="preserve"> </w:t>
      </w:r>
      <w:r w:rsidR="00831C02">
        <w:rPr>
          <w:rFonts w:ascii="Times New Roman" w:hAnsi="Times New Roman" w:cs="Times New Roman"/>
          <w:sz w:val="24"/>
          <w:szCs w:val="24"/>
        </w:rPr>
        <w:t>Andrew Yang</w:t>
      </w:r>
    </w:p>
    <w:p w14:paraId="181031F4" w14:textId="6C469BA2" w:rsidR="009F3649" w:rsidRPr="00CE1570" w:rsidRDefault="009F3649" w:rsidP="007B27E5">
      <w:pPr>
        <w:spacing w:line="480" w:lineRule="auto"/>
        <w:jc w:val="left"/>
        <w:rPr>
          <w:rFonts w:ascii="Times New Roman" w:hAnsi="Times New Roman" w:cs="Times New Roman"/>
          <w:sz w:val="24"/>
          <w:szCs w:val="24"/>
        </w:rPr>
      </w:pPr>
      <w:r w:rsidRPr="00CE1570">
        <w:rPr>
          <w:rFonts w:ascii="Times New Roman" w:hAnsi="Times New Roman" w:cs="Times New Roman"/>
          <w:sz w:val="24"/>
          <w:szCs w:val="24"/>
        </w:rPr>
        <w:t>V</w:t>
      </w:r>
      <w:r w:rsidR="00831C02">
        <w:rPr>
          <w:rFonts w:ascii="Times New Roman" w:hAnsi="Times New Roman" w:cs="Times New Roman"/>
          <w:sz w:val="24"/>
          <w:szCs w:val="24"/>
        </w:rPr>
        <w:t>R293</w:t>
      </w:r>
    </w:p>
    <w:p w14:paraId="7DE60149" w14:textId="2C208BDE" w:rsidR="009F3649" w:rsidRDefault="00831C02" w:rsidP="007B27E5">
      <w:pPr>
        <w:spacing w:line="480" w:lineRule="auto"/>
        <w:jc w:val="left"/>
        <w:rPr>
          <w:rFonts w:ascii="Times New Roman" w:hAnsi="Times New Roman" w:cs="Times New Roman"/>
          <w:sz w:val="24"/>
          <w:szCs w:val="24"/>
        </w:rPr>
      </w:pPr>
      <w:r>
        <w:rPr>
          <w:rFonts w:ascii="Times New Roman" w:hAnsi="Times New Roman" w:cs="Times New Roman"/>
          <w:sz w:val="24"/>
          <w:szCs w:val="24"/>
        </w:rPr>
        <w:t>July 17, 2020</w:t>
      </w:r>
    </w:p>
    <w:p w14:paraId="3E2BC54E" w14:textId="30DB7AF5" w:rsidR="004C644D" w:rsidRDefault="00036818" w:rsidP="00854CB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“Identity </w:t>
      </w:r>
      <w:r w:rsidR="004C644D">
        <w:rPr>
          <w:rFonts w:ascii="Times New Roman" w:hAnsi="Times New Roman" w:cs="Times New Roman"/>
          <w:sz w:val="24"/>
          <w:szCs w:val="24"/>
        </w:rPr>
        <w:t>in</w:t>
      </w:r>
      <w:r>
        <w:rPr>
          <w:rFonts w:ascii="Times New Roman" w:hAnsi="Times New Roman" w:cs="Times New Roman"/>
          <w:sz w:val="24"/>
          <w:szCs w:val="24"/>
        </w:rPr>
        <w:t xml:space="preserve"> </w:t>
      </w:r>
      <w:r w:rsidR="004C644D">
        <w:rPr>
          <w:rFonts w:ascii="Times New Roman" w:hAnsi="Times New Roman" w:cs="Times New Roman"/>
          <w:sz w:val="24"/>
          <w:szCs w:val="24"/>
        </w:rPr>
        <w:t xml:space="preserve">Disguise”: </w:t>
      </w:r>
    </w:p>
    <w:p w14:paraId="77A29B76" w14:textId="5EE7B71D" w:rsidR="00831C02" w:rsidRPr="00BB2212" w:rsidRDefault="004C644D" w:rsidP="00854CB0">
      <w:pPr>
        <w:spacing w:line="480" w:lineRule="auto"/>
        <w:jc w:val="center"/>
        <w:rPr>
          <w:rFonts w:ascii="Times New Roman" w:hAnsi="Times New Roman" w:cs="Times New Roman"/>
          <w:sz w:val="24"/>
          <w:szCs w:val="24"/>
        </w:rPr>
      </w:pPr>
      <w:r>
        <w:rPr>
          <w:rFonts w:ascii="Times New Roman" w:hAnsi="Times New Roman" w:cs="Times New Roman"/>
          <w:sz w:val="24"/>
          <w:szCs w:val="24"/>
        </w:rPr>
        <w:t>“Transformation</w:t>
      </w:r>
      <w:r w:rsidR="00854CB0">
        <w:rPr>
          <w:rFonts w:ascii="Times New Roman" w:hAnsi="Times New Roman" w:cs="Times New Roman"/>
          <w:sz w:val="24"/>
          <w:szCs w:val="24"/>
        </w:rPr>
        <w:t xml:space="preserve">” in </w:t>
      </w:r>
      <w:r w:rsidR="00854CB0" w:rsidRPr="00854CB0">
        <w:rPr>
          <w:rFonts w:ascii="Times New Roman" w:hAnsi="Times New Roman" w:cs="Times New Roman"/>
          <w:i/>
          <w:iCs/>
          <w:sz w:val="24"/>
          <w:szCs w:val="24"/>
        </w:rPr>
        <w:t>American Born Chinese</w:t>
      </w:r>
      <w:ins w:id="0" w:author="Andrew Yang" w:date="2020-07-28T05:54:00Z">
        <w:r w:rsidR="00BB2212">
          <w:rPr>
            <w:rFonts w:ascii="Times New Roman" w:hAnsi="Times New Roman" w:cs="Times New Roman"/>
            <w:iCs/>
            <w:sz w:val="24"/>
            <w:szCs w:val="24"/>
          </w:rPr>
          <w:t xml:space="preserve"> [Great header and title]</w:t>
        </w:r>
      </w:ins>
    </w:p>
    <w:p w14:paraId="227B7435" w14:textId="054E0BDA" w:rsidR="00831C02" w:rsidRPr="0086219A" w:rsidRDefault="00831C02" w:rsidP="007B27E5">
      <w:pPr>
        <w:spacing w:line="480" w:lineRule="auto"/>
        <w:ind w:firstLineChars="200" w:firstLine="480"/>
        <w:jc w:val="left"/>
        <w:rPr>
          <w:rFonts w:ascii="Times" w:hAnsi="Times" w:cs="Calibri"/>
          <w:sz w:val="24"/>
        </w:rPr>
      </w:pPr>
      <w:commentRangeStart w:id="1"/>
      <w:r w:rsidRPr="0086219A">
        <w:rPr>
          <w:rFonts w:ascii="Times" w:hAnsi="Times" w:cs="Calibri"/>
          <w:sz w:val="24"/>
        </w:rPr>
        <w:t xml:space="preserve">Since the gold rush to present-day society, many Chinese have immigrated into America. Just as many minority groups in the USA, Chinese Americans find this country full of opportunity yet challenging. Due to some political reason such as the Chinese Exclusion Act signed in 1882, together with the social, cultural reason, Chinese American has a long history struggling with racism. It seems easy to list all those oversimplified labels on Chinese American and define "who they are". However, when stepping into Chinese American's shoes, the process of forming self-identification is everything but easy. </w:t>
      </w:r>
      <w:commentRangeEnd w:id="1"/>
      <w:r w:rsidR="00BB2212">
        <w:rPr>
          <w:rStyle w:val="CommentReference"/>
        </w:rPr>
        <w:commentReference w:id="1"/>
      </w:r>
      <w:r w:rsidRPr="0086219A">
        <w:rPr>
          <w:rFonts w:ascii="Times" w:hAnsi="Times" w:cs="Calibri"/>
          <w:sz w:val="24"/>
        </w:rPr>
        <w:t xml:space="preserve">In the graphic novel, </w:t>
      </w:r>
      <w:r w:rsidRPr="00FD35B2">
        <w:rPr>
          <w:rFonts w:ascii="Times" w:hAnsi="Times" w:cs="Calibri"/>
          <w:i/>
          <w:sz w:val="24"/>
          <w:rPrChange w:id="2" w:author="Andrew Yang" w:date="2020-07-28T06:01:00Z">
            <w:rPr>
              <w:rFonts w:ascii="Times" w:hAnsi="Times" w:cs="Calibri"/>
              <w:sz w:val="24"/>
            </w:rPr>
          </w:rPrChange>
        </w:rPr>
        <w:t>American Born Chinese</w:t>
      </w:r>
      <w:r w:rsidRPr="0086219A">
        <w:rPr>
          <w:rFonts w:ascii="Times" w:hAnsi="Times" w:cs="Calibri"/>
          <w:sz w:val="24"/>
        </w:rPr>
        <w:t>, Gene Luen Yang provides us an insight into Jin Wang's adolescent development and ethnic identity formation.</w:t>
      </w:r>
      <w:ins w:id="3" w:author="Andrew Yang" w:date="2020-07-28T06:01:00Z">
        <w:r w:rsidR="00FD35B2">
          <w:rPr>
            <w:rFonts w:ascii="Times" w:hAnsi="Times" w:cs="Calibri"/>
            <w:sz w:val="24"/>
          </w:rPr>
          <w:t xml:space="preserve"> [</w:t>
        </w:r>
        <w:r w:rsidR="00FD35B2" w:rsidRPr="00FD35B2">
          <w:rPr>
            <w:rFonts w:ascii="Times" w:hAnsi="Times" w:cs="Calibri"/>
            <w:strike/>
            <w:sz w:val="24"/>
            <w:rPrChange w:id="4" w:author="Andrew Yang" w:date="2020-07-28T06:01:00Z">
              <w:rPr>
                <w:rFonts w:ascii="Times" w:hAnsi="Times" w:cs="Calibri"/>
                <w:sz w:val="24"/>
              </w:rPr>
            </w:rPrChange>
          </w:rPr>
          <w:t>Give SAs: what are the stages of his identity formation</w:t>
        </w:r>
        <w:r w:rsidR="00FD35B2">
          <w:rPr>
            <w:rFonts w:ascii="Times" w:hAnsi="Times" w:cs="Calibri"/>
            <w:sz w:val="24"/>
          </w:rPr>
          <w:t>]</w:t>
        </w:r>
      </w:ins>
      <w:ins w:id="5" w:author="Andrew Yang" w:date="2020-07-28T06:02:00Z">
        <w:r w:rsidR="00FD35B2">
          <w:rPr>
            <w:rFonts w:ascii="Times" w:hAnsi="Times" w:cs="Calibri"/>
            <w:sz w:val="24"/>
          </w:rPr>
          <w:t xml:space="preserve"> [Actually, you could probably omit your entire first paragraph and just start with the next one.]</w:t>
        </w:r>
      </w:ins>
    </w:p>
    <w:p w14:paraId="7525DBFC" w14:textId="1ACC7974" w:rsidR="00831C02" w:rsidRPr="0086219A" w:rsidRDefault="00831C02" w:rsidP="007B27E5">
      <w:pPr>
        <w:spacing w:line="480" w:lineRule="auto"/>
        <w:ind w:firstLineChars="200" w:firstLine="480"/>
        <w:jc w:val="left"/>
        <w:rPr>
          <w:rFonts w:ascii="Times" w:hAnsi="Times" w:cs="Calibri"/>
          <w:sz w:val="24"/>
        </w:rPr>
      </w:pPr>
      <w:r w:rsidRPr="00036818">
        <w:rPr>
          <w:rFonts w:ascii="Times" w:hAnsi="Times" w:cs="Calibri"/>
          <w:i/>
          <w:iCs/>
          <w:sz w:val="24"/>
        </w:rPr>
        <w:t>American Born Chinese</w:t>
      </w:r>
      <w:r w:rsidRPr="0086219A">
        <w:rPr>
          <w:rFonts w:ascii="Times" w:hAnsi="Times" w:cs="Calibri"/>
          <w:sz w:val="24"/>
        </w:rPr>
        <w:t xml:space="preserve"> has three intertwined storylines. The core storyline traces Jin Wang's childhood and life in middle school as an American born Chinese. Another one retells the old Chinese legend of Monkey King. The third storyline depicts the story of a white American boy Danny whose life is </w:t>
      </w:r>
      <w:r w:rsidRPr="00FD35B2">
        <w:rPr>
          <w:rFonts w:ascii="Times" w:hAnsi="Times" w:cs="Calibri"/>
          <w:sz w:val="24"/>
          <w:highlight w:val="yellow"/>
          <w:rPrChange w:id="6" w:author="Andrew Yang" w:date="2020-07-28T06:02:00Z">
            <w:rPr>
              <w:rFonts w:ascii="Times" w:hAnsi="Times" w:cs="Calibri"/>
              <w:sz w:val="24"/>
            </w:rPr>
          </w:rPrChange>
        </w:rPr>
        <w:t>messed up</w:t>
      </w:r>
      <w:r w:rsidRPr="0086219A">
        <w:rPr>
          <w:rFonts w:ascii="Times" w:hAnsi="Times" w:cs="Calibri"/>
          <w:sz w:val="24"/>
        </w:rPr>
        <w:t xml:space="preserve"> </w:t>
      </w:r>
      <w:ins w:id="7" w:author="Andrew Yang" w:date="2020-07-28T06:02:00Z">
        <w:r w:rsidR="00FD35B2">
          <w:rPr>
            <w:rFonts w:ascii="Times" w:hAnsi="Times" w:cs="Calibri"/>
            <w:sz w:val="24"/>
          </w:rPr>
          <w:t xml:space="preserve">[colloquial] </w:t>
        </w:r>
      </w:ins>
      <w:r w:rsidRPr="0086219A">
        <w:rPr>
          <w:rFonts w:ascii="Times" w:hAnsi="Times" w:cs="Calibri"/>
          <w:sz w:val="24"/>
        </w:rPr>
        <w:lastRenderedPageBreak/>
        <w:t xml:space="preserve">with the visit of his stereotypical Chinese cousin Chin-Kee. Those three storylines integrate into the major one which is Jin Wang's growth story. </w:t>
      </w:r>
      <w:r w:rsidRPr="002A5079">
        <w:rPr>
          <w:rFonts w:ascii="Times" w:hAnsi="Times" w:cs="Calibri"/>
          <w:b/>
          <w:bCs/>
          <w:sz w:val="24"/>
        </w:rPr>
        <w:t xml:space="preserve">Throughout the novel, </w:t>
      </w:r>
      <w:commentRangeStart w:id="8"/>
      <w:r w:rsidRPr="002A5079">
        <w:rPr>
          <w:rFonts w:ascii="Times" w:hAnsi="Times" w:cs="Calibri"/>
          <w:b/>
          <w:bCs/>
          <w:sz w:val="24"/>
        </w:rPr>
        <w:t xml:space="preserve">the idea of "transform" is conveyed </w:t>
      </w:r>
      <w:commentRangeEnd w:id="8"/>
      <w:r w:rsidR="00FD35B2">
        <w:rPr>
          <w:rStyle w:val="CommentReference"/>
        </w:rPr>
        <w:commentReference w:id="8"/>
      </w:r>
      <w:r w:rsidRPr="002A5079">
        <w:rPr>
          <w:rFonts w:ascii="Times" w:hAnsi="Times" w:cs="Calibri"/>
          <w:b/>
          <w:bCs/>
          <w:sz w:val="24"/>
        </w:rPr>
        <w:t xml:space="preserve">to indicate Jin Wang's </w:t>
      </w:r>
      <w:r w:rsidRPr="00EF25B8">
        <w:rPr>
          <w:rFonts w:ascii="Times" w:hAnsi="Times" w:cs="Calibri"/>
          <w:b/>
          <w:bCs/>
          <w:sz w:val="24"/>
          <w:highlight w:val="yellow"/>
          <w:rPrChange w:id="9" w:author="Andrew Yang" w:date="2020-07-28T06:04:00Z">
            <w:rPr>
              <w:rFonts w:ascii="Times" w:hAnsi="Times" w:cs="Calibri"/>
              <w:b/>
              <w:bCs/>
              <w:sz w:val="24"/>
            </w:rPr>
          </w:rPrChange>
        </w:rPr>
        <w:t>adolescent development</w:t>
      </w:r>
      <w:r w:rsidRPr="002A5079">
        <w:rPr>
          <w:rFonts w:ascii="Times" w:hAnsi="Times" w:cs="Calibri"/>
          <w:b/>
          <w:bCs/>
          <w:sz w:val="24"/>
        </w:rPr>
        <w:t xml:space="preserve"> and his </w:t>
      </w:r>
      <w:r w:rsidRPr="00EF25B8">
        <w:rPr>
          <w:rFonts w:ascii="Times" w:hAnsi="Times" w:cs="Calibri"/>
          <w:b/>
          <w:bCs/>
          <w:sz w:val="24"/>
          <w:highlight w:val="yellow"/>
          <w:rPrChange w:id="10" w:author="Andrew Yang" w:date="2020-07-28T06:04:00Z">
            <w:rPr>
              <w:rFonts w:ascii="Times" w:hAnsi="Times" w:cs="Calibri"/>
              <w:b/>
              <w:bCs/>
              <w:sz w:val="24"/>
            </w:rPr>
          </w:rPrChange>
        </w:rPr>
        <w:t>ethnic identity formation</w:t>
      </w:r>
      <w:r w:rsidRPr="002A5079">
        <w:rPr>
          <w:rFonts w:ascii="Times" w:hAnsi="Times" w:cs="Calibri"/>
          <w:b/>
          <w:bCs/>
          <w:sz w:val="24"/>
        </w:rPr>
        <w:t xml:space="preserve">, which are </w:t>
      </w:r>
      <w:r w:rsidRPr="00EF25B8">
        <w:rPr>
          <w:rFonts w:ascii="Times" w:hAnsi="Times" w:cs="Calibri"/>
          <w:b/>
          <w:bCs/>
          <w:sz w:val="24"/>
          <w:highlight w:val="yellow"/>
          <w:rPrChange w:id="11" w:author="Andrew Yang" w:date="2020-07-28T06:04:00Z">
            <w:rPr>
              <w:rFonts w:ascii="Times" w:hAnsi="Times" w:cs="Calibri"/>
              <w:b/>
              <w:bCs/>
              <w:sz w:val="24"/>
            </w:rPr>
          </w:rPrChange>
        </w:rPr>
        <w:t>not easy</w:t>
      </w:r>
      <w:r w:rsidRPr="002A5079">
        <w:rPr>
          <w:rFonts w:ascii="Times" w:hAnsi="Times" w:cs="Calibri"/>
          <w:b/>
          <w:bCs/>
          <w:sz w:val="24"/>
        </w:rPr>
        <w:t xml:space="preserve"> and even </w:t>
      </w:r>
      <w:r w:rsidRPr="00EF25B8">
        <w:rPr>
          <w:rFonts w:ascii="Times" w:hAnsi="Times" w:cs="Calibri"/>
          <w:b/>
          <w:bCs/>
          <w:sz w:val="24"/>
          <w:highlight w:val="yellow"/>
          <w:rPrChange w:id="12" w:author="Andrew Yang" w:date="2020-07-28T06:04:00Z">
            <w:rPr>
              <w:rFonts w:ascii="Times" w:hAnsi="Times" w:cs="Calibri"/>
              <w:b/>
              <w:bCs/>
              <w:sz w:val="24"/>
            </w:rPr>
          </w:rPrChange>
        </w:rPr>
        <w:t>painful</w:t>
      </w:r>
      <w:r w:rsidRPr="002A5079">
        <w:rPr>
          <w:rFonts w:ascii="Times" w:hAnsi="Times" w:cs="Calibri"/>
          <w:b/>
          <w:bCs/>
          <w:sz w:val="24"/>
        </w:rPr>
        <w:t>.</w:t>
      </w:r>
      <w:ins w:id="13" w:author="Andrew Yang" w:date="2020-07-28T06:04:00Z">
        <w:r w:rsidR="00FD35B2">
          <w:rPr>
            <w:rFonts w:ascii="Times" w:hAnsi="Times" w:cs="Calibri"/>
            <w:b/>
            <w:bCs/>
            <w:sz w:val="24"/>
          </w:rPr>
          <w:t xml:space="preserve"> [OK, no need to bold your Thesis]</w:t>
        </w:r>
      </w:ins>
    </w:p>
    <w:p w14:paraId="2A7CA33C" w14:textId="0E4AE99C" w:rsidR="00831C02" w:rsidRPr="0086219A" w:rsidRDefault="00831C02" w:rsidP="00FC489D">
      <w:pPr>
        <w:spacing w:line="480" w:lineRule="auto"/>
        <w:ind w:firstLineChars="200" w:firstLine="480"/>
        <w:jc w:val="left"/>
        <w:rPr>
          <w:rFonts w:ascii="Times" w:hAnsi="Times" w:cs="Calibri"/>
          <w:sz w:val="24"/>
        </w:rPr>
      </w:pPr>
      <w:r w:rsidRPr="0086219A">
        <w:rPr>
          <w:rFonts w:ascii="Times" w:hAnsi="Times" w:cs="Calibri"/>
          <w:sz w:val="24"/>
        </w:rPr>
        <w:t xml:space="preserve">In Jin Wang's development process, "transform" into Danny and Chin-Kee is an implication of the </w:t>
      </w:r>
      <w:r w:rsidRPr="004C158D">
        <w:rPr>
          <w:rFonts w:ascii="Times" w:hAnsi="Times" w:cs="Calibri"/>
          <w:sz w:val="24"/>
          <w:highlight w:val="yellow"/>
          <w:rPrChange w:id="14" w:author="Andrew Yang" w:date="2020-07-28T06:06:00Z">
            <w:rPr>
              <w:rFonts w:ascii="Times" w:hAnsi="Times" w:cs="Calibri"/>
              <w:sz w:val="24"/>
            </w:rPr>
          </w:rPrChange>
        </w:rPr>
        <w:t>re-imagine of self-identification and internalized stereotypes</w:t>
      </w:r>
      <w:r w:rsidRPr="0086219A">
        <w:rPr>
          <w:rFonts w:ascii="Times" w:hAnsi="Times" w:cs="Calibri"/>
          <w:sz w:val="24"/>
        </w:rPr>
        <w:t>.</w:t>
      </w:r>
      <w:ins w:id="15" w:author="Andrew Yang" w:date="2020-07-28T06:06:00Z">
        <w:r w:rsidR="004C158D">
          <w:rPr>
            <w:rFonts w:ascii="Times" w:hAnsi="Times" w:cs="Calibri"/>
            <w:sz w:val="24"/>
          </w:rPr>
          <w:t xml:space="preserve"> [nice]</w:t>
        </w:r>
      </w:ins>
      <w:r w:rsidRPr="0086219A">
        <w:rPr>
          <w:rFonts w:ascii="Times" w:hAnsi="Times" w:cs="Calibri"/>
          <w:sz w:val="24"/>
        </w:rPr>
        <w:t xml:space="preserve"> The main topic in this graphic novel is the ethnic identity struggle of a Chinese American boy, Jin Wang. The discrimination on him starts since he first came to the Mayflower Elementary School. </w:t>
      </w:r>
      <w:commentRangeStart w:id="16"/>
      <w:r w:rsidRPr="006E2FE0">
        <w:rPr>
          <w:rFonts w:ascii="Times" w:hAnsi="Times" w:cs="Calibri"/>
          <w:strike/>
          <w:sz w:val="24"/>
          <w:rPrChange w:id="17" w:author="Andrew Yang" w:date="2020-07-28T06:07:00Z">
            <w:rPr>
              <w:rFonts w:ascii="Times" w:hAnsi="Times" w:cs="Calibri"/>
              <w:sz w:val="24"/>
            </w:rPr>
          </w:rPrChange>
        </w:rPr>
        <w:t>The atmosphere isn't friendly to him</w:t>
      </w:r>
      <w:commentRangeEnd w:id="16"/>
      <w:r w:rsidR="006E2FE0" w:rsidRPr="006E2FE0">
        <w:rPr>
          <w:rStyle w:val="CommentReference"/>
          <w:strike/>
          <w:rPrChange w:id="18" w:author="Andrew Yang" w:date="2020-07-28T06:07:00Z">
            <w:rPr>
              <w:rStyle w:val="CommentReference"/>
            </w:rPr>
          </w:rPrChange>
        </w:rPr>
        <w:commentReference w:id="16"/>
      </w:r>
      <w:r w:rsidRPr="0086219A">
        <w:rPr>
          <w:rFonts w:ascii="Times" w:hAnsi="Times" w:cs="Calibri"/>
          <w:sz w:val="24"/>
        </w:rPr>
        <w:t xml:space="preserve">. The teacher not only mispronounced Jin Wang's name and failed to introduce where he came from correctly </w:t>
      </w:r>
      <w:r w:rsidRPr="006E2FE0">
        <w:rPr>
          <w:rFonts w:ascii="Times" w:hAnsi="Times" w:cs="Calibri"/>
          <w:strike/>
          <w:sz w:val="24"/>
          <w:rPrChange w:id="19" w:author="Andrew Yang" w:date="2020-07-28T06:08:00Z">
            <w:rPr>
              <w:rFonts w:ascii="Times" w:hAnsi="Times" w:cs="Calibri"/>
              <w:sz w:val="24"/>
            </w:rPr>
          </w:rPrChange>
        </w:rPr>
        <w:t>but also connives the discriminations</w:t>
      </w:r>
      <w:r w:rsidRPr="0086219A">
        <w:rPr>
          <w:rFonts w:ascii="Times" w:hAnsi="Times" w:cs="Calibri"/>
          <w:sz w:val="24"/>
        </w:rPr>
        <w:t xml:space="preserve">. </w:t>
      </w:r>
      <w:ins w:id="20" w:author="Andrew Yang" w:date="2020-07-28T06:08:00Z">
        <w:r w:rsidR="006E2FE0">
          <w:rPr>
            <w:rFonts w:ascii="Times" w:hAnsi="Times" w:cs="Calibri"/>
            <w:sz w:val="24"/>
          </w:rPr>
          <w:t xml:space="preserve">[Cite this example clearly.  Also how is mispronouncing one’s name an act of discrimination </w:t>
        </w:r>
      </w:ins>
      <w:ins w:id="21" w:author="Andrew Yang" w:date="2020-07-28T06:09:00Z">
        <w:r w:rsidR="006E2FE0">
          <w:rPr>
            <w:rFonts w:ascii="Times" w:hAnsi="Times" w:cs="Calibri"/>
            <w:sz w:val="24"/>
          </w:rPr>
          <w:t>(and not just a mistake)?</w:t>
        </w:r>
      </w:ins>
      <w:ins w:id="22" w:author="Andrew Yang" w:date="2020-07-28T06:08:00Z">
        <w:r w:rsidR="006E2FE0">
          <w:rPr>
            <w:rFonts w:ascii="Times" w:hAnsi="Times" w:cs="Calibri"/>
            <w:sz w:val="24"/>
          </w:rPr>
          <w:t xml:space="preserve">] </w:t>
        </w:r>
      </w:ins>
      <w:r w:rsidRPr="0086219A">
        <w:rPr>
          <w:rFonts w:ascii="Times" w:hAnsi="Times" w:cs="Calibri"/>
          <w:sz w:val="24"/>
        </w:rPr>
        <w:t>When Timmy said that Chinese people eat dogs</w:t>
      </w:r>
      <w:r w:rsidRPr="006E2FE0">
        <w:rPr>
          <w:rFonts w:ascii="Times" w:hAnsi="Times" w:cs="Calibri"/>
          <w:sz w:val="24"/>
          <w:highlight w:val="green"/>
          <w:rPrChange w:id="23" w:author="Andrew Yang" w:date="2020-07-28T06:08:00Z">
            <w:rPr>
              <w:rFonts w:ascii="Times" w:hAnsi="Times" w:cs="Calibri"/>
              <w:sz w:val="24"/>
            </w:rPr>
          </w:rPrChange>
        </w:rPr>
        <w:t>, instead of stopping this racial discrimination</w:t>
      </w:r>
      <w:r w:rsidRPr="0086219A">
        <w:rPr>
          <w:rFonts w:ascii="Times" w:hAnsi="Times" w:cs="Calibri"/>
          <w:sz w:val="24"/>
        </w:rPr>
        <w:t xml:space="preserve">, she </w:t>
      </w:r>
      <w:r w:rsidRPr="00990700">
        <w:rPr>
          <w:rFonts w:ascii="Times" w:hAnsi="Times" w:cs="Calibri"/>
          <w:sz w:val="24"/>
          <w:highlight w:val="yellow"/>
          <w:rPrChange w:id="24" w:author="Andrew Yang" w:date="2020-07-28T06:09:00Z">
            <w:rPr>
              <w:rFonts w:ascii="Times" w:hAnsi="Times" w:cs="Calibri"/>
              <w:sz w:val="24"/>
            </w:rPr>
          </w:rPrChange>
        </w:rPr>
        <w:t>promoted this stereotype</w:t>
      </w:r>
      <w:r w:rsidRPr="0086219A">
        <w:rPr>
          <w:rFonts w:ascii="Times" w:hAnsi="Times" w:cs="Calibri"/>
          <w:sz w:val="24"/>
        </w:rPr>
        <w:t xml:space="preserve"> by </w:t>
      </w:r>
      <w:r w:rsidR="00036818" w:rsidRPr="0086219A">
        <w:rPr>
          <w:rFonts w:ascii="Times" w:hAnsi="Times" w:cs="Calibri"/>
          <w:sz w:val="24"/>
        </w:rPr>
        <w:t>reply</w:t>
      </w:r>
      <w:r w:rsidR="00036818">
        <w:rPr>
          <w:rFonts w:ascii="Times" w:hAnsi="Times" w:cs="Calibri"/>
          <w:sz w:val="24"/>
        </w:rPr>
        <w:t>ing</w:t>
      </w:r>
      <w:r w:rsidRPr="0086219A">
        <w:rPr>
          <w:rFonts w:ascii="Times" w:hAnsi="Times" w:cs="Calibri"/>
          <w:sz w:val="24"/>
        </w:rPr>
        <w:t>, "</w:t>
      </w:r>
      <w:r w:rsidRPr="00990700">
        <w:rPr>
          <w:rFonts w:ascii="Times" w:hAnsi="Times" w:cs="Calibri"/>
          <w:sz w:val="24"/>
          <w:highlight w:val="yellow"/>
          <w:rPrChange w:id="25" w:author="Andrew Yang" w:date="2020-07-28T06:09:00Z">
            <w:rPr>
              <w:rFonts w:ascii="Times" w:hAnsi="Times" w:cs="Calibri"/>
              <w:sz w:val="24"/>
            </w:rPr>
          </w:rPrChange>
        </w:rPr>
        <w:t>Jin's family probably stopped that sort of thing as soon as they came to the United States</w:t>
      </w:r>
      <w:r w:rsidRPr="0086219A">
        <w:rPr>
          <w:rFonts w:ascii="Times" w:hAnsi="Times" w:cs="Calibri"/>
          <w:sz w:val="24"/>
        </w:rPr>
        <w:t xml:space="preserve">" (Yang, 31). </w:t>
      </w:r>
      <w:ins w:id="26" w:author="Andrew Yang" w:date="2020-07-28T06:09:00Z">
        <w:r w:rsidR="00990700">
          <w:rPr>
            <w:rFonts w:ascii="Times" w:hAnsi="Times" w:cs="Calibri"/>
            <w:sz w:val="24"/>
          </w:rPr>
          <w:t xml:space="preserve">[How is the teacher promoting this stereotype?  Unpack the logic behind her statement, and explain your own logic as well.] </w:t>
        </w:r>
      </w:ins>
      <w:r w:rsidRPr="0086219A">
        <w:rPr>
          <w:rFonts w:ascii="Times" w:hAnsi="Times" w:cs="Calibri"/>
          <w:sz w:val="24"/>
        </w:rPr>
        <w:t xml:space="preserve">At school, Jin Wang is teased and aliened due to his Chinese heritage. </w:t>
      </w:r>
      <w:ins w:id="27" w:author="Andrew Yang" w:date="2020-07-28T06:10:00Z">
        <w:r w:rsidR="00625A1B">
          <w:rPr>
            <w:rFonts w:ascii="Times" w:hAnsi="Times" w:cs="Calibri"/>
            <w:sz w:val="24"/>
          </w:rPr>
          <w:t xml:space="preserve">[How?  Present examples.] </w:t>
        </w:r>
      </w:ins>
      <w:r w:rsidRPr="0086219A">
        <w:rPr>
          <w:rFonts w:ascii="Times" w:hAnsi="Times" w:cs="Calibri"/>
          <w:sz w:val="24"/>
        </w:rPr>
        <w:t xml:space="preserve">However, he still attempts to be accepted by his white American classmates. He starts having sandwiches instead of traditional Chinese food, dumplings that he used to eat. Also, he changes his hairstyle to make it look similar to Greg's. </w:t>
      </w:r>
      <w:ins w:id="28" w:author="Andrew Yang" w:date="2020-07-28T06:10:00Z">
        <w:r w:rsidR="00E20DEF">
          <w:rPr>
            <w:rFonts w:ascii="Times" w:hAnsi="Times" w:cs="Calibri"/>
            <w:sz w:val="24"/>
          </w:rPr>
          <w:t xml:space="preserve">[Provide page references for these examples.] </w:t>
        </w:r>
      </w:ins>
      <w:r w:rsidRPr="0086219A">
        <w:rPr>
          <w:rFonts w:ascii="Times" w:hAnsi="Times" w:cs="Calibri"/>
          <w:sz w:val="24"/>
        </w:rPr>
        <w:lastRenderedPageBreak/>
        <w:t xml:space="preserve">However, all those efforts end up in vain, </w:t>
      </w:r>
      <w:r w:rsidRPr="009D127D">
        <w:rPr>
          <w:rFonts w:ascii="Times" w:hAnsi="Times" w:cs="Calibri"/>
          <w:sz w:val="24"/>
          <w:highlight w:val="yellow"/>
          <w:rPrChange w:id="29" w:author="Andrew Yang" w:date="2020-07-28T06:13:00Z">
            <w:rPr>
              <w:rFonts w:ascii="Times" w:hAnsi="Times" w:cs="Calibri"/>
              <w:sz w:val="24"/>
            </w:rPr>
          </w:rPrChange>
        </w:rPr>
        <w:t>he still cannot eliminate the stereotypes like "chink" and "geek" labeled on him</w:t>
      </w:r>
      <w:r w:rsidRPr="0086219A">
        <w:rPr>
          <w:rFonts w:ascii="Times" w:hAnsi="Times" w:cs="Calibri"/>
          <w:sz w:val="24"/>
        </w:rPr>
        <w:t xml:space="preserve">. </w:t>
      </w:r>
      <w:ins w:id="30" w:author="Andrew Yang" w:date="2020-07-28T06:13:00Z">
        <w:r w:rsidR="009D127D">
          <w:rPr>
            <w:rFonts w:ascii="Times" w:hAnsi="Times" w:cs="Calibri"/>
            <w:sz w:val="24"/>
          </w:rPr>
          <w:t xml:space="preserve">[You state he does, but you don’t explain </w:t>
        </w:r>
        <w:r w:rsidR="009D127D">
          <w:rPr>
            <w:rFonts w:ascii="Times" w:hAnsi="Times" w:cs="Calibri"/>
            <w:i/>
            <w:sz w:val="24"/>
          </w:rPr>
          <w:t>why</w:t>
        </w:r>
        <w:r w:rsidR="009D127D">
          <w:rPr>
            <w:rFonts w:ascii="Times" w:hAnsi="Times" w:cs="Calibri"/>
            <w:sz w:val="24"/>
          </w:rPr>
          <w:t xml:space="preserve"> he ca</w:t>
        </w:r>
      </w:ins>
      <w:ins w:id="31" w:author="Andrew Yang" w:date="2020-07-28T06:14:00Z">
        <w:r w:rsidR="009D127D">
          <w:rPr>
            <w:rFonts w:ascii="Times" w:hAnsi="Times" w:cs="Calibri"/>
            <w:sz w:val="24"/>
          </w:rPr>
          <w:t>n’t eliminate them.</w:t>
        </w:r>
      </w:ins>
      <w:ins w:id="32" w:author="Andrew Yang" w:date="2020-07-28T06:13:00Z">
        <w:r w:rsidR="009D127D">
          <w:rPr>
            <w:rFonts w:ascii="Times" w:hAnsi="Times" w:cs="Calibri"/>
            <w:sz w:val="24"/>
          </w:rPr>
          <w:t>]</w:t>
        </w:r>
      </w:ins>
      <w:ins w:id="33" w:author="Andrew Yang" w:date="2020-07-28T06:14:00Z">
        <w:r w:rsidR="009D127D">
          <w:rPr>
            <w:rFonts w:ascii="Times" w:hAnsi="Times" w:cs="Calibri"/>
            <w:sz w:val="24"/>
          </w:rPr>
          <w:t xml:space="preserve"> </w:t>
        </w:r>
      </w:ins>
      <w:r w:rsidRPr="0086219A">
        <w:rPr>
          <w:rFonts w:ascii="Times" w:hAnsi="Times" w:cs="Calibri"/>
          <w:sz w:val="24"/>
        </w:rPr>
        <w:t xml:space="preserve">As a result, he forms an assimilated identity that is giving up his Chinese ethnic identity and identifies only with the Caucasian American culture (Liebkind, 115). </w:t>
      </w:r>
      <w:ins w:id="34" w:author="Andrew Yang" w:date="2020-07-28T06:14:00Z">
        <w:r w:rsidR="009D127D">
          <w:rPr>
            <w:rFonts w:ascii="Times" w:hAnsi="Times" w:cs="Calibri"/>
            <w:sz w:val="24"/>
          </w:rPr>
          <w:t xml:space="preserve">[OK] </w:t>
        </w:r>
      </w:ins>
      <w:r w:rsidRPr="0086219A">
        <w:rPr>
          <w:rFonts w:ascii="Times" w:hAnsi="Times" w:cs="Calibri"/>
          <w:sz w:val="24"/>
        </w:rPr>
        <w:t xml:space="preserve">This situation becomes more tensive in his seventh grade after he fell in love with Amelia Harris, a Caucasian girl. Just like the Monkey King who wants to be accepted as a deity by denying he is a monkey, Jin denies his Chinese identity so much that he even transforms into a different character Danny, a white American boy. However, </w:t>
      </w:r>
      <w:r w:rsidRPr="009D127D">
        <w:rPr>
          <w:rFonts w:ascii="Times" w:hAnsi="Times" w:cs="Calibri"/>
          <w:sz w:val="24"/>
          <w:highlight w:val="yellow"/>
          <w:rPrChange w:id="35" w:author="Andrew Yang" w:date="2020-07-28T06:14:00Z">
            <w:rPr>
              <w:rFonts w:ascii="Times" w:hAnsi="Times" w:cs="Calibri"/>
              <w:sz w:val="24"/>
            </w:rPr>
          </w:rPrChange>
        </w:rPr>
        <w:t>no matter how hard he denies his Chinese identity, the Chinese heritage is inescapable which makes Jin fear</w:t>
      </w:r>
      <w:r w:rsidR="00FC489D" w:rsidRPr="009D127D">
        <w:rPr>
          <w:rFonts w:ascii="Times" w:hAnsi="Times" w:cs="Calibri"/>
          <w:sz w:val="24"/>
          <w:highlight w:val="yellow"/>
          <w:rPrChange w:id="36" w:author="Andrew Yang" w:date="2020-07-28T06:14:00Z">
            <w:rPr>
              <w:rFonts w:ascii="Times" w:hAnsi="Times" w:cs="Calibri"/>
              <w:sz w:val="24"/>
            </w:rPr>
          </w:rPrChange>
        </w:rPr>
        <w:t xml:space="preserve"> of</w:t>
      </w:r>
      <w:r w:rsidRPr="009D127D">
        <w:rPr>
          <w:rFonts w:ascii="Times" w:hAnsi="Times" w:cs="Calibri"/>
          <w:sz w:val="24"/>
          <w:highlight w:val="yellow"/>
          <w:rPrChange w:id="37" w:author="Andrew Yang" w:date="2020-07-28T06:14:00Z">
            <w:rPr>
              <w:rFonts w:ascii="Times" w:hAnsi="Times" w:cs="Calibri"/>
              <w:sz w:val="24"/>
            </w:rPr>
          </w:rPrChange>
        </w:rPr>
        <w:t xml:space="preserve"> it</w:t>
      </w:r>
      <w:r w:rsidRPr="0086219A">
        <w:rPr>
          <w:rFonts w:ascii="Times" w:hAnsi="Times" w:cs="Calibri"/>
          <w:sz w:val="24"/>
        </w:rPr>
        <w:t xml:space="preserve">. </w:t>
      </w:r>
      <w:ins w:id="38" w:author="Andrew Yang" w:date="2020-07-28T06:14:00Z">
        <w:r w:rsidR="009D127D">
          <w:rPr>
            <w:rFonts w:ascii="Times" w:hAnsi="Times" w:cs="Calibri"/>
            <w:sz w:val="24"/>
          </w:rPr>
          <w:t>[OK, but w</w:t>
        </w:r>
        <w:r w:rsidR="0016116F">
          <w:rPr>
            <w:rFonts w:ascii="Times" w:hAnsi="Times" w:cs="Calibri"/>
            <w:sz w:val="24"/>
          </w:rPr>
          <w:t>hy can’t he escape it?  Explain this claim</w:t>
        </w:r>
      </w:ins>
      <w:ins w:id="39" w:author="Andrew Yang" w:date="2020-07-28T06:16:00Z">
        <w:r w:rsidR="0016116F">
          <w:rPr>
            <w:rFonts w:ascii="Times" w:hAnsi="Times" w:cs="Calibri"/>
            <w:sz w:val="24"/>
          </w:rPr>
          <w:t>.  This premise is not automatically understood or accepted.</w:t>
        </w:r>
      </w:ins>
      <w:ins w:id="40" w:author="Andrew Yang" w:date="2020-07-28T06:14:00Z">
        <w:r w:rsidR="009D127D">
          <w:rPr>
            <w:rFonts w:ascii="Times" w:hAnsi="Times" w:cs="Calibri"/>
            <w:sz w:val="24"/>
          </w:rPr>
          <w:t xml:space="preserve">] </w:t>
        </w:r>
      </w:ins>
      <w:r w:rsidRPr="0086219A">
        <w:rPr>
          <w:rFonts w:ascii="Times" w:hAnsi="Times" w:cs="Calibri"/>
          <w:sz w:val="24"/>
        </w:rPr>
        <w:t>As a result, he consciously re-imagines his Chinese identity to be Chin-Kee, a combination of all the racial stereotypes.</w:t>
      </w:r>
      <w:ins w:id="41" w:author="Andrew Yang" w:date="2020-07-28T06:17:00Z">
        <w:r w:rsidR="00FF0325">
          <w:rPr>
            <w:rFonts w:ascii="Times" w:hAnsi="Times" w:cs="Calibri"/>
            <w:sz w:val="24"/>
          </w:rPr>
          <w:t xml:space="preserve"> [This paragraph mostly summarizes the discrimination Jin faced as a child.  You’re trying to argu</w:t>
        </w:r>
      </w:ins>
      <w:ins w:id="42" w:author="Andrew Yang" w:date="2020-07-28T06:18:00Z">
        <w:r w:rsidR="00FF0325">
          <w:rPr>
            <w:rFonts w:ascii="Times" w:hAnsi="Times" w:cs="Calibri"/>
            <w:sz w:val="24"/>
          </w:rPr>
          <w:t xml:space="preserve">e that Jin has “internalized stereotypes” and changed his “self-identification.”  </w:t>
        </w:r>
      </w:ins>
      <w:ins w:id="43" w:author="Andrew Yang" w:date="2020-07-28T06:22:00Z">
        <w:r w:rsidR="001E4320">
          <w:rPr>
            <w:rFonts w:ascii="Times" w:hAnsi="Times" w:cs="Calibri"/>
            <w:sz w:val="24"/>
          </w:rPr>
          <w:t xml:space="preserve">Don’t focus on the stereotypes he faced from his peers; focus on the </w:t>
        </w:r>
        <w:r w:rsidR="001E4320">
          <w:rPr>
            <w:rFonts w:ascii="Times" w:hAnsi="Times" w:cs="Calibri"/>
            <w:i/>
            <w:sz w:val="24"/>
          </w:rPr>
          <w:t xml:space="preserve">process of internalization </w:t>
        </w:r>
        <w:r w:rsidR="001E4320">
          <w:rPr>
            <w:rFonts w:ascii="Times" w:hAnsi="Times" w:cs="Calibri"/>
            <w:sz w:val="24"/>
          </w:rPr>
          <w:t xml:space="preserve">you mentioned.  </w:t>
        </w:r>
      </w:ins>
      <w:ins w:id="44" w:author="Andrew Yang" w:date="2020-07-28T06:23:00Z">
        <w:r w:rsidR="001E4320">
          <w:rPr>
            <w:rFonts w:ascii="Times" w:hAnsi="Times" w:cs="Calibri"/>
            <w:sz w:val="24"/>
          </w:rPr>
          <w:t>Exactly how did he “self-identify” as Chinese in his childhood?  How does he start to later “self-identify” as Caucasian?  A pers</w:t>
        </w:r>
      </w:ins>
      <w:ins w:id="45" w:author="Andrew Yang" w:date="2020-07-28T06:24:00Z">
        <w:r w:rsidR="001E4320">
          <w:rPr>
            <w:rFonts w:ascii="Times" w:hAnsi="Times" w:cs="Calibri"/>
            <w:sz w:val="24"/>
          </w:rPr>
          <w:t xml:space="preserve">on saying, “I want to be around Caucasians” is not necessarily </w:t>
        </w:r>
        <w:r w:rsidR="001E4320">
          <w:rPr>
            <w:rFonts w:ascii="Times" w:hAnsi="Times" w:cs="Calibri"/>
            <w:i/>
            <w:sz w:val="24"/>
          </w:rPr>
          <w:t xml:space="preserve">identifying </w:t>
        </w:r>
        <w:r w:rsidR="001E4320">
          <w:rPr>
            <w:rFonts w:ascii="Times" w:hAnsi="Times" w:cs="Calibri"/>
            <w:sz w:val="24"/>
          </w:rPr>
          <w:t xml:space="preserve">himself as Caucasians.  </w:t>
        </w:r>
      </w:ins>
      <w:ins w:id="46" w:author="Andrew Yang" w:date="2020-07-28T06:18:00Z">
        <w:r w:rsidR="00FF0325">
          <w:rPr>
            <w:rFonts w:ascii="Times" w:hAnsi="Times" w:cs="Calibri"/>
            <w:sz w:val="24"/>
          </w:rPr>
          <w:t>You need to support your claims more directly</w:t>
        </w:r>
      </w:ins>
      <w:ins w:id="47" w:author="Andrew Yang" w:date="2020-07-28T06:21:00Z">
        <w:r w:rsidR="001E4320">
          <w:rPr>
            <w:rFonts w:ascii="Times" w:hAnsi="Times" w:cs="Calibri"/>
            <w:sz w:val="24"/>
          </w:rPr>
          <w:t>, and tie the instances you summarize to your claims</w:t>
        </w:r>
      </w:ins>
      <w:ins w:id="48" w:author="Andrew Yang" w:date="2020-07-28T06:18:00Z">
        <w:r w:rsidR="00FF0325">
          <w:rPr>
            <w:rFonts w:ascii="Times" w:hAnsi="Times" w:cs="Calibri"/>
            <w:sz w:val="24"/>
          </w:rPr>
          <w:t>.</w:t>
        </w:r>
      </w:ins>
      <w:ins w:id="49" w:author="Andrew Yang" w:date="2020-07-28T06:17:00Z">
        <w:r w:rsidR="00FF0325">
          <w:rPr>
            <w:rFonts w:ascii="Times" w:hAnsi="Times" w:cs="Calibri"/>
            <w:sz w:val="24"/>
          </w:rPr>
          <w:t>]</w:t>
        </w:r>
      </w:ins>
    </w:p>
    <w:p w14:paraId="0A8F0C18" w14:textId="52629911" w:rsidR="00831C02" w:rsidRPr="0086219A" w:rsidRDefault="00831C02" w:rsidP="00FC489D">
      <w:pPr>
        <w:spacing w:line="480" w:lineRule="auto"/>
        <w:ind w:firstLineChars="200" w:firstLine="480"/>
        <w:jc w:val="left"/>
        <w:rPr>
          <w:rFonts w:ascii="Times" w:hAnsi="Times" w:cs="Calibri"/>
          <w:sz w:val="24"/>
        </w:rPr>
      </w:pPr>
      <w:commentRangeStart w:id="50"/>
      <w:r w:rsidRPr="0086219A">
        <w:rPr>
          <w:rFonts w:ascii="Times" w:hAnsi="Times" w:cs="Calibri"/>
          <w:sz w:val="24"/>
        </w:rPr>
        <w:t xml:space="preserve">Transforming into Danny can be seen as Jin's </w:t>
      </w:r>
      <w:commentRangeEnd w:id="50"/>
      <w:r w:rsidR="00327CF7">
        <w:rPr>
          <w:rStyle w:val="CommentReference"/>
        </w:rPr>
        <w:commentReference w:id="50"/>
      </w:r>
      <w:r w:rsidRPr="0086219A">
        <w:rPr>
          <w:rFonts w:ascii="Times" w:hAnsi="Times" w:cs="Calibri"/>
          <w:sz w:val="24"/>
        </w:rPr>
        <w:t>self-identification and self-</w:t>
      </w:r>
      <w:r w:rsidRPr="0086219A">
        <w:rPr>
          <w:rFonts w:ascii="Times" w:hAnsi="Times" w:cs="Calibri"/>
          <w:sz w:val="24"/>
        </w:rPr>
        <w:lastRenderedPageBreak/>
        <w:t xml:space="preserve">expectation, which reflects a feature of </w:t>
      </w:r>
      <w:commentRangeStart w:id="51"/>
      <w:r w:rsidRPr="0086219A">
        <w:rPr>
          <w:rFonts w:ascii="Times" w:hAnsi="Times" w:cs="Calibri"/>
          <w:sz w:val="24"/>
        </w:rPr>
        <w:t>Jin's assimilated identity that is only identified with the American identity</w:t>
      </w:r>
      <w:commentRangeEnd w:id="51"/>
      <w:r w:rsidR="00327CF7">
        <w:rPr>
          <w:rStyle w:val="CommentReference"/>
        </w:rPr>
        <w:commentReference w:id="51"/>
      </w:r>
      <w:r w:rsidRPr="0086219A">
        <w:rPr>
          <w:rFonts w:ascii="Times" w:hAnsi="Times" w:cs="Calibri"/>
          <w:sz w:val="24"/>
        </w:rPr>
        <w:t>. The panel on page 194 depicts the "transformation" (</w:t>
      </w:r>
      <w:r w:rsidRPr="0086219A">
        <w:rPr>
          <w:rFonts w:ascii="Times" w:hAnsi="Times" w:cs="Calibri"/>
          <w:sz w:val="24"/>
        </w:rPr>
        <w:t>變</w:t>
      </w:r>
      <w:r w:rsidRPr="0086219A">
        <w:rPr>
          <w:rFonts w:ascii="Times" w:hAnsi="Times" w:cs="Calibri"/>
          <w:sz w:val="24"/>
        </w:rPr>
        <w:t>) from Jin Wang to Danny in appearance (Yang). In this process, his hair turns from black to blond; his skin color covert</w:t>
      </w:r>
      <w:r w:rsidR="00FC489D">
        <w:rPr>
          <w:rFonts w:ascii="Times" w:hAnsi="Times" w:cs="Calibri"/>
          <w:sz w:val="24"/>
        </w:rPr>
        <w:t>s</w:t>
      </w:r>
      <w:r w:rsidRPr="0086219A">
        <w:rPr>
          <w:rFonts w:ascii="Times" w:hAnsi="Times" w:cs="Calibri"/>
          <w:sz w:val="24"/>
        </w:rPr>
        <w:t xml:space="preserve"> from yellow to fair, and his nose becomes taller. However, the transformation in appearance also leads to Jin's emotional change. His facial expression changes from a compressed lip and frowned to an expression with his eyes and mouth wide open, indicating his mood switches from sad to surprised</w:t>
      </w:r>
      <w:r w:rsidR="00FC489D">
        <w:rPr>
          <w:rFonts w:ascii="Times" w:hAnsi="Times" w:cs="Calibri"/>
          <w:sz w:val="24"/>
        </w:rPr>
        <w:t xml:space="preserve"> (Yang, 194)</w:t>
      </w:r>
      <w:r w:rsidRPr="0086219A">
        <w:rPr>
          <w:rFonts w:ascii="Times" w:hAnsi="Times" w:cs="Calibri"/>
          <w:sz w:val="24"/>
        </w:rPr>
        <w:t xml:space="preserve">. </w:t>
      </w:r>
      <w:ins w:id="52" w:author="Andrew Yang" w:date="2020-07-28T06:34:00Z">
        <w:r w:rsidR="00327CF7">
          <w:rPr>
            <w:rFonts w:ascii="Times" w:hAnsi="Times" w:cs="Calibri"/>
            <w:sz w:val="24"/>
          </w:rPr>
          <w:t xml:space="preserve">[OK, good analyses] </w:t>
        </w:r>
      </w:ins>
      <w:r w:rsidRPr="0086219A">
        <w:rPr>
          <w:rFonts w:ascii="Times" w:hAnsi="Times" w:cs="Calibri"/>
          <w:sz w:val="24"/>
        </w:rPr>
        <w:t xml:space="preserve">Jin is pretty satisfied with his new look and said "A new face deserved a new name. I decided to call myself Danny" (Yang, 198). </w:t>
      </w:r>
      <w:commentRangeStart w:id="53"/>
      <w:r w:rsidRPr="0086219A">
        <w:rPr>
          <w:rFonts w:ascii="Times" w:hAnsi="Times" w:cs="Calibri"/>
          <w:sz w:val="24"/>
        </w:rPr>
        <w:t>Jin not only changes his appearance but also gives himself a new name</w:t>
      </w:r>
      <w:commentRangeEnd w:id="53"/>
      <w:r w:rsidR="00C85AA2">
        <w:rPr>
          <w:rStyle w:val="CommentReference"/>
        </w:rPr>
        <w:commentReference w:id="53"/>
      </w:r>
      <w:r w:rsidRPr="0086219A">
        <w:rPr>
          <w:rFonts w:ascii="Times" w:hAnsi="Times" w:cs="Calibri"/>
          <w:sz w:val="24"/>
        </w:rPr>
        <w:t xml:space="preserve">. This scene indicates the character Danny is </w:t>
      </w:r>
      <w:r w:rsidRPr="003B158F">
        <w:rPr>
          <w:rFonts w:ascii="Times" w:hAnsi="Times" w:cs="Calibri"/>
          <w:sz w:val="24"/>
          <w:highlight w:val="yellow"/>
          <w:rPrChange w:id="54" w:author="Andrew Yang" w:date="2020-07-28T06:43:00Z">
            <w:rPr>
              <w:rFonts w:ascii="Times" w:hAnsi="Times" w:cs="Calibri"/>
              <w:sz w:val="24"/>
            </w:rPr>
          </w:rPrChange>
        </w:rPr>
        <w:t>an idealized self</w:t>
      </w:r>
      <w:r w:rsidRPr="0086219A">
        <w:rPr>
          <w:rFonts w:ascii="Times" w:hAnsi="Times" w:cs="Calibri"/>
          <w:sz w:val="24"/>
        </w:rPr>
        <w:t xml:space="preserve"> which is created by Jin and served as a re-imagine of Jin's identity. </w:t>
      </w:r>
    </w:p>
    <w:p w14:paraId="593AB420" w14:textId="4ED033BA" w:rsidR="00FC489D"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 xml:space="preserve">On the other hand, Jin's assimilate identity has another feature which is denying his Chinese ethnic identity. As a result, the character Chin-Kee is the product of Jin's internalized stereotypes. In this storyline, Chin-Kee is Danny's Chinese cousin who visits him every year and attends school with him, embarrassing him by acting in the stereotypical ways. The character Chin-Kee is the composite of almost all stereotypes on Chinaman by Westerners since the 19th century. Chin-Kee's name is based on a racist term "chinky", he has buck teeth, a Qing Dynasty outfit, and a queue. Chin-Kee contains both historical and modern-society stereotypes which leads to a great conflict with Danny. His appearance and outfit remind of the Fu Manchu which is a stereotypical figure prevailing in the gold rush era. His behaviors also reflect the </w:t>
      </w:r>
      <w:r w:rsidRPr="0086219A">
        <w:rPr>
          <w:rFonts w:ascii="Times" w:hAnsi="Times" w:cs="Calibri"/>
          <w:sz w:val="24"/>
        </w:rPr>
        <w:lastRenderedPageBreak/>
        <w:t>modern stereotypes, for example, he stands on the library table and sings "She Bangs" (Yang, 203). He sings terribly in a Chinese accent and performs awkward and embarrassing movement</w:t>
      </w:r>
      <w:r w:rsidR="00FC489D">
        <w:rPr>
          <w:rFonts w:ascii="Times" w:hAnsi="Times" w:cs="Calibri"/>
          <w:sz w:val="24"/>
        </w:rPr>
        <w:t>s</w:t>
      </w:r>
      <w:r w:rsidRPr="0086219A">
        <w:rPr>
          <w:rFonts w:ascii="Times" w:hAnsi="Times" w:cs="Calibri"/>
          <w:sz w:val="24"/>
        </w:rPr>
        <w:t xml:space="preserve">. This scene is referring to William Hung's previous performance using the same song on </w:t>
      </w:r>
      <w:r w:rsidRPr="00831C02">
        <w:rPr>
          <w:rFonts w:ascii="Times" w:hAnsi="Times" w:cs="Calibri"/>
          <w:i/>
          <w:iCs/>
          <w:sz w:val="24"/>
        </w:rPr>
        <w:t>American Idol</w:t>
      </w:r>
      <w:r w:rsidRPr="0086219A">
        <w:rPr>
          <w:rFonts w:ascii="Times" w:hAnsi="Times" w:cs="Calibri"/>
          <w:sz w:val="24"/>
        </w:rPr>
        <w:t xml:space="preserve"> in 2004</w:t>
      </w:r>
      <w:r>
        <w:rPr>
          <w:rFonts w:ascii="Times" w:hAnsi="Times" w:cs="Calibri"/>
          <w:sz w:val="24"/>
        </w:rPr>
        <w:t xml:space="preserve"> </w:t>
      </w:r>
      <w:r>
        <w:rPr>
          <w:rFonts w:ascii="Times" w:hAnsi="Times" w:cs="Calibri" w:hint="eastAsia"/>
          <w:sz w:val="24"/>
        </w:rPr>
        <w:t>which</w:t>
      </w:r>
      <w:r>
        <w:rPr>
          <w:rFonts w:ascii="Times" w:hAnsi="Times" w:cs="Calibri"/>
          <w:sz w:val="24"/>
        </w:rPr>
        <w:t xml:space="preserve"> is criticized by one of the judges, Simon Cowell</w:t>
      </w:r>
      <w:r w:rsidR="00FC489D">
        <w:rPr>
          <w:rFonts w:ascii="Times" w:hAnsi="Times" w:cs="Calibri"/>
          <w:sz w:val="24"/>
        </w:rPr>
        <w:t>,</w:t>
      </w:r>
      <w:r>
        <w:rPr>
          <w:rFonts w:ascii="Times" w:hAnsi="Times" w:cs="Calibri"/>
          <w:sz w:val="24"/>
        </w:rPr>
        <w:t xml:space="preserve"> as “this surprise the century”</w:t>
      </w:r>
      <w:r w:rsidRPr="0086219A">
        <w:rPr>
          <w:rFonts w:ascii="Times" w:hAnsi="Times" w:cs="Calibri"/>
          <w:sz w:val="24"/>
        </w:rPr>
        <w:t xml:space="preserve">. </w:t>
      </w:r>
      <w:ins w:id="55" w:author="Andrew Yang" w:date="2020-07-28T06:44:00Z">
        <w:r w:rsidR="001E4D3F">
          <w:rPr>
            <w:rFonts w:ascii="Times" w:hAnsi="Times" w:cs="Calibri"/>
            <w:sz w:val="24"/>
          </w:rPr>
          <w:t xml:space="preserve">[OK] </w:t>
        </w:r>
      </w:ins>
      <w:r w:rsidRPr="0086219A">
        <w:rPr>
          <w:rFonts w:ascii="Times" w:hAnsi="Times" w:cs="Calibri"/>
          <w:sz w:val="24"/>
        </w:rPr>
        <w:t xml:space="preserve">Also, Chin-Kee's performance at class shows another stereotype Chinese American is facing in present-day society, academic excellence. He raises his hand confidently to answer almost all subjects namely history, geography, biology, math, and Spanish, showing he is more knowledgeable than Danny's classmates (Yang, 111-113). </w:t>
      </w:r>
      <w:ins w:id="56" w:author="Andrew Yang" w:date="2020-07-28T06:44:00Z">
        <w:r w:rsidR="001E4D3F">
          <w:rPr>
            <w:rFonts w:ascii="Times" w:hAnsi="Times" w:cs="Calibri"/>
            <w:sz w:val="24"/>
          </w:rPr>
          <w:t>[You’ve describe</w:t>
        </w:r>
      </w:ins>
      <w:ins w:id="57" w:author="Andrew Yang" w:date="2020-07-28T06:45:00Z">
        <w:r w:rsidR="000575E4">
          <w:rPr>
            <w:rFonts w:ascii="Times" w:hAnsi="Times" w:cs="Calibri"/>
            <w:sz w:val="24"/>
          </w:rPr>
          <w:t xml:space="preserve">d all these stereotypes CK embodies.  However, the key word of your argument is that he “denies” them.  You focused all your analyses on CK, but </w:t>
        </w:r>
      </w:ins>
      <w:ins w:id="58" w:author="Andrew Yang" w:date="2020-07-28T06:46:00Z">
        <w:r w:rsidR="000575E4">
          <w:rPr>
            <w:rFonts w:ascii="Times" w:hAnsi="Times" w:cs="Calibri"/>
            <w:sz w:val="24"/>
          </w:rPr>
          <w:t xml:space="preserve">didn’t focus on Danny’s reactions.  How do the panels you’ve cited show Danny’s disgust?  </w:t>
        </w:r>
        <w:r w:rsidR="000575E4">
          <w:rPr>
            <w:rFonts w:ascii="Times" w:hAnsi="Times" w:cs="Calibri"/>
            <w:i/>
            <w:sz w:val="24"/>
          </w:rPr>
          <w:t>Why</w:t>
        </w:r>
        <w:r w:rsidR="000575E4">
          <w:rPr>
            <w:rFonts w:ascii="Times" w:hAnsi="Times" w:cs="Calibri"/>
            <w:sz w:val="24"/>
          </w:rPr>
          <w:t xml:space="preserve"> is he disgusted</w:t>
        </w:r>
      </w:ins>
      <w:ins w:id="59" w:author="Andrew Yang" w:date="2020-07-28T06:47:00Z">
        <w:r w:rsidR="000575E4">
          <w:rPr>
            <w:rFonts w:ascii="Times" w:hAnsi="Times" w:cs="Calibri"/>
            <w:sz w:val="24"/>
          </w:rPr>
          <w:t>, and what do you think are the psychological effects of this disgust over time?</w:t>
        </w:r>
      </w:ins>
      <w:ins w:id="60" w:author="Andrew Yang" w:date="2020-07-28T06:44:00Z">
        <w:r w:rsidR="001E4D3F">
          <w:rPr>
            <w:rFonts w:ascii="Times" w:hAnsi="Times" w:cs="Calibri"/>
            <w:sz w:val="24"/>
          </w:rPr>
          <w:t>]</w:t>
        </w:r>
      </w:ins>
    </w:p>
    <w:p w14:paraId="0E2CF712" w14:textId="77777777" w:rsidR="00FF4D35" w:rsidRDefault="00831C02" w:rsidP="007B27E5">
      <w:pPr>
        <w:spacing w:line="480" w:lineRule="auto"/>
        <w:ind w:firstLineChars="200" w:firstLine="480"/>
        <w:jc w:val="left"/>
        <w:rPr>
          <w:ins w:id="61" w:author="Andrew Yang" w:date="2020-07-28T06:56:00Z"/>
          <w:rFonts w:ascii="Times" w:hAnsi="Times" w:cs="Calibri"/>
          <w:sz w:val="24"/>
        </w:rPr>
      </w:pPr>
      <w:r w:rsidRPr="0086219A">
        <w:rPr>
          <w:rFonts w:ascii="Times" w:hAnsi="Times" w:cs="Calibri"/>
          <w:sz w:val="24"/>
        </w:rPr>
        <w:t xml:space="preserve">However, these stereotypes are not created by anyone but Jin himself. </w:t>
      </w:r>
      <w:ins w:id="62" w:author="Andrew Yang" w:date="2020-07-28T06:47:00Z">
        <w:r w:rsidR="00184761">
          <w:rPr>
            <w:rFonts w:ascii="Times" w:hAnsi="Times" w:cs="Calibri"/>
            <w:sz w:val="24"/>
          </w:rPr>
          <w:t xml:space="preserve">[good claim] </w:t>
        </w:r>
      </w:ins>
      <w:r w:rsidRPr="0086219A">
        <w:rPr>
          <w:rFonts w:ascii="Times" w:hAnsi="Times" w:cs="Calibri"/>
          <w:sz w:val="24"/>
        </w:rPr>
        <w:t xml:space="preserve">At the end of the graphic novel, Chin-Kee reveals to be the Monkey King after the fighting. The Monkey King tells Jin Wang his real </w:t>
      </w:r>
      <w:r w:rsidRPr="00831614">
        <w:rPr>
          <w:rFonts w:ascii="Times" w:hAnsi="Times" w:cs="Calibri"/>
          <w:sz w:val="24"/>
          <w:highlight w:val="cyan"/>
          <w:rPrChange w:id="63" w:author="Andrew Yang" w:date="2020-07-28T06:54:00Z">
            <w:rPr>
              <w:rFonts w:ascii="Times" w:hAnsi="Times" w:cs="Calibri"/>
              <w:sz w:val="24"/>
            </w:rPr>
          </w:rPrChange>
        </w:rPr>
        <w:t>intension</w:t>
      </w:r>
      <w:ins w:id="64" w:author="Andrew Yang" w:date="2020-07-28T06:53:00Z">
        <w:r w:rsidR="00831614">
          <w:rPr>
            <w:rFonts w:ascii="Times" w:hAnsi="Times" w:cs="Calibri"/>
            <w:sz w:val="24"/>
          </w:rPr>
          <w:t xml:space="preserve"> [s</w:t>
        </w:r>
      </w:ins>
      <w:ins w:id="65" w:author="Andrew Yang" w:date="2020-07-28T06:54:00Z">
        <w:r w:rsidR="00831614">
          <w:rPr>
            <w:rFonts w:ascii="Times" w:hAnsi="Times" w:cs="Calibri"/>
            <w:sz w:val="24"/>
          </w:rPr>
          <w:t>pelling</w:t>
        </w:r>
      </w:ins>
      <w:ins w:id="66" w:author="Andrew Yang" w:date="2020-07-28T06:53:00Z">
        <w:r w:rsidR="00831614">
          <w:rPr>
            <w:rFonts w:ascii="Times" w:hAnsi="Times" w:cs="Calibri"/>
            <w:sz w:val="24"/>
          </w:rPr>
          <w:t>]</w:t>
        </w:r>
      </w:ins>
      <w:r w:rsidRPr="0086219A">
        <w:rPr>
          <w:rFonts w:ascii="Times" w:hAnsi="Times" w:cs="Calibri"/>
          <w:sz w:val="24"/>
        </w:rPr>
        <w:t xml:space="preserve">, that is to "serve as your conscience – As a signpost to your soul" instead of "punishing" (Yang, 221). Therefore, we understand, Chin-Kee is not who Monkey King intended to become, instead, </w:t>
      </w:r>
      <w:r w:rsidRPr="00831614">
        <w:rPr>
          <w:rFonts w:ascii="Times" w:hAnsi="Times" w:cs="Calibri"/>
          <w:sz w:val="24"/>
          <w:highlight w:val="yellow"/>
          <w:rPrChange w:id="67" w:author="Andrew Yang" w:date="2020-07-28T06:54:00Z">
            <w:rPr>
              <w:rFonts w:ascii="Times" w:hAnsi="Times" w:cs="Calibri"/>
              <w:sz w:val="24"/>
            </w:rPr>
          </w:rPrChange>
        </w:rPr>
        <w:t>Chin-Kee is the same as Danny, who is also a re-imagine and expectation on one of Jin's multiple ethnic identities</w:t>
      </w:r>
      <w:r w:rsidRPr="0086219A">
        <w:rPr>
          <w:rFonts w:ascii="Times" w:hAnsi="Times" w:cs="Calibri"/>
          <w:sz w:val="24"/>
        </w:rPr>
        <w:t xml:space="preserve">. </w:t>
      </w:r>
      <w:ins w:id="68" w:author="Andrew Yang" w:date="2020-07-28T06:54:00Z">
        <w:r w:rsidR="00831614">
          <w:rPr>
            <w:rFonts w:ascii="Times" w:hAnsi="Times" w:cs="Calibri"/>
            <w:sz w:val="24"/>
          </w:rPr>
          <w:t xml:space="preserve">[Oh interesting claim!] </w:t>
        </w:r>
      </w:ins>
      <w:r w:rsidRPr="0086219A">
        <w:rPr>
          <w:rFonts w:ascii="Times" w:hAnsi="Times" w:cs="Calibri"/>
          <w:sz w:val="24"/>
        </w:rPr>
        <w:t xml:space="preserve">Jin attributed his not being fully accepted by Caucasian American classmates to his </w:t>
      </w:r>
      <w:r w:rsidRPr="0086219A">
        <w:rPr>
          <w:rFonts w:ascii="Times" w:hAnsi="Times" w:cs="Calibri"/>
          <w:sz w:val="24"/>
        </w:rPr>
        <w:lastRenderedPageBreak/>
        <w:t>in</w:t>
      </w:r>
      <w:r w:rsidR="00FC489D">
        <w:rPr>
          <w:rFonts w:ascii="Times" w:hAnsi="Times" w:cs="Calibri"/>
          <w:sz w:val="24"/>
        </w:rPr>
        <w:t>escapable</w:t>
      </w:r>
      <w:r w:rsidRPr="0086219A">
        <w:rPr>
          <w:rFonts w:ascii="Times" w:hAnsi="Times" w:cs="Calibri"/>
          <w:sz w:val="24"/>
        </w:rPr>
        <w:t xml:space="preserve"> Chinese heritage and</w:t>
      </w:r>
      <w:r w:rsidR="00FC489D">
        <w:rPr>
          <w:rFonts w:ascii="Times" w:hAnsi="Times" w:cs="Calibri"/>
          <w:sz w:val="24"/>
        </w:rPr>
        <w:t xml:space="preserve"> thus</w:t>
      </w:r>
      <w:r w:rsidRPr="0086219A">
        <w:rPr>
          <w:rFonts w:ascii="Times" w:hAnsi="Times" w:cs="Calibri"/>
          <w:sz w:val="24"/>
        </w:rPr>
        <w:t xml:space="preserve"> form</w:t>
      </w:r>
      <w:r w:rsidR="00FC489D">
        <w:rPr>
          <w:rFonts w:ascii="Times" w:hAnsi="Times" w:cs="Calibri"/>
          <w:sz w:val="24"/>
        </w:rPr>
        <w:t>ing</w:t>
      </w:r>
      <w:r w:rsidRPr="0086219A">
        <w:rPr>
          <w:rFonts w:ascii="Times" w:hAnsi="Times" w:cs="Calibri"/>
          <w:sz w:val="24"/>
        </w:rPr>
        <w:t xml:space="preserve"> an assimilated identity. In the novel, Chin-Kee is Danny's exactly opposite which indicates Jin's internalized stereotypes on his Chinese ethnic identity and his idealized expectation on his white American ethnic identity. </w:t>
      </w:r>
      <w:ins w:id="69" w:author="Andrew Yang" w:date="2020-07-28T06:54:00Z">
        <w:r w:rsidR="00831614">
          <w:rPr>
            <w:rFonts w:ascii="Times" w:hAnsi="Times" w:cs="Calibri"/>
            <w:sz w:val="24"/>
          </w:rPr>
          <w:t>[Explain and take this further.  So you’re saying that, actual</w:t>
        </w:r>
      </w:ins>
      <w:ins w:id="70" w:author="Andrew Yang" w:date="2020-07-28T06:55:00Z">
        <w:r w:rsidR="00831614">
          <w:rPr>
            <w:rFonts w:ascii="Times" w:hAnsi="Times" w:cs="Calibri"/>
            <w:sz w:val="24"/>
          </w:rPr>
          <w:t>ly</w:t>
        </w:r>
        <w:r w:rsidR="001113FB">
          <w:rPr>
            <w:rFonts w:ascii="Times" w:hAnsi="Times" w:cs="Calibri"/>
            <w:sz w:val="24"/>
          </w:rPr>
          <w:t xml:space="preserve">, Danny doesn’t exist?  That Chin-Kee </w:t>
        </w:r>
        <w:r w:rsidR="001113FB">
          <w:rPr>
            <w:rFonts w:ascii="Times" w:hAnsi="Times" w:cs="Calibri"/>
            <w:i/>
            <w:sz w:val="24"/>
          </w:rPr>
          <w:t>and</w:t>
        </w:r>
        <w:r w:rsidR="001113FB">
          <w:rPr>
            <w:rFonts w:ascii="Times" w:hAnsi="Times" w:cs="Calibri"/>
            <w:sz w:val="24"/>
          </w:rPr>
          <w:t xml:space="preserve"> Danny are both stereotypes of Chinese / Caucasians that Jin has internalized, and that his adolescent years represent Jin’s split identification?  This is a </w:t>
        </w:r>
        <w:r w:rsidR="001113FB">
          <w:rPr>
            <w:rFonts w:ascii="Times" w:hAnsi="Times" w:cs="Calibri"/>
            <w:i/>
            <w:sz w:val="24"/>
          </w:rPr>
          <w:t>very</w:t>
        </w:r>
        <w:r w:rsidR="001113FB">
          <w:rPr>
            <w:rFonts w:ascii="Times" w:hAnsi="Times" w:cs="Calibri"/>
            <w:sz w:val="24"/>
          </w:rPr>
          <w:t xml:space="preserve"> inter</w:t>
        </w:r>
      </w:ins>
      <w:ins w:id="71" w:author="Andrew Yang" w:date="2020-07-28T06:56:00Z">
        <w:r w:rsidR="001113FB">
          <w:rPr>
            <w:rFonts w:ascii="Times" w:hAnsi="Times" w:cs="Calibri"/>
            <w:sz w:val="24"/>
          </w:rPr>
          <w:t>esting take on these chapters, if this is your analysis.  I very much would have liked to see more explanation and description of this idea</w:t>
        </w:r>
        <w:r w:rsidR="00FF4D35">
          <w:rPr>
            <w:rFonts w:ascii="Times" w:hAnsi="Times" w:cs="Calibri"/>
            <w:sz w:val="24"/>
          </w:rPr>
          <w:t>.</w:t>
        </w:r>
      </w:ins>
    </w:p>
    <w:p w14:paraId="2CCF9949" w14:textId="574D4816" w:rsidR="00831C02" w:rsidRPr="0086219A" w:rsidRDefault="00FF4D35" w:rsidP="007B27E5">
      <w:pPr>
        <w:spacing w:line="480" w:lineRule="auto"/>
        <w:ind w:firstLineChars="200" w:firstLine="480"/>
        <w:jc w:val="left"/>
        <w:rPr>
          <w:rFonts w:ascii="Times" w:hAnsi="Times" w:cs="Calibri"/>
          <w:sz w:val="24"/>
        </w:rPr>
      </w:pPr>
      <w:ins w:id="72" w:author="Andrew Yang" w:date="2020-07-28T06:56:00Z">
        <w:r>
          <w:rPr>
            <w:rFonts w:ascii="Times" w:hAnsi="Times" w:cs="Calibri"/>
            <w:sz w:val="24"/>
          </w:rPr>
          <w:t>[You haven’t properly described how Danny is</w:t>
        </w:r>
      </w:ins>
      <w:ins w:id="73" w:author="Andrew Yang" w:date="2020-07-28T06:57:00Z">
        <w:r>
          <w:rPr>
            <w:rFonts w:ascii="Times" w:hAnsi="Times" w:cs="Calibri"/>
            <w:sz w:val="24"/>
          </w:rPr>
          <w:t xml:space="preserve"> assimilating into his </w:t>
        </w:r>
        <w:r w:rsidR="00ED2105">
          <w:rPr>
            <w:rFonts w:ascii="Times" w:hAnsi="Times" w:cs="Calibri"/>
            <w:sz w:val="24"/>
          </w:rPr>
          <w:t xml:space="preserve">(Caucasian) </w:t>
        </w:r>
        <w:r>
          <w:rPr>
            <w:rFonts w:ascii="Times" w:hAnsi="Times" w:cs="Calibri"/>
            <w:sz w:val="24"/>
          </w:rPr>
          <w:t>society.</w:t>
        </w:r>
      </w:ins>
      <w:ins w:id="74" w:author="Andrew Yang" w:date="2020-07-28T06:54:00Z">
        <w:r w:rsidR="00831614">
          <w:rPr>
            <w:rFonts w:ascii="Times" w:hAnsi="Times" w:cs="Calibri"/>
            <w:sz w:val="24"/>
          </w:rPr>
          <w:t>]</w:t>
        </w:r>
      </w:ins>
    </w:p>
    <w:p w14:paraId="33385193" w14:textId="4FF7328C"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However, Gene Luen Yang's American Born Chinese didn't use the idea of "transform" only to trace Jin Wang's formation of an assimilate identity. Yang also uses the idea of "transform" to reveal Jin's re-understanding on his multiple ethnic identifications. At the end of the novel, Chin-Kee and Danny transform back into Monkey King and Jin Wang separately, which implies Jin Wang finally learns to accept and integrate those two identities. At last, Danny cannot withstand the agony and embarrassment due to Chin-Kee's annual visit and a fight finally occurs. During the fight, the background is mostly the lines, flashes of lightning, and sound effects to indicate the terrific conflict</w:t>
      </w:r>
      <w:r w:rsidR="00FC489D">
        <w:rPr>
          <w:rFonts w:ascii="Times" w:hAnsi="Times" w:cs="Calibri"/>
          <w:sz w:val="24"/>
        </w:rPr>
        <w:t xml:space="preserve"> (Yang, 207-211)</w:t>
      </w:r>
      <w:r w:rsidRPr="0086219A">
        <w:rPr>
          <w:rFonts w:ascii="Times" w:hAnsi="Times" w:cs="Calibri"/>
          <w:sz w:val="24"/>
        </w:rPr>
        <w:t xml:space="preserve">. </w:t>
      </w:r>
      <w:ins w:id="75" w:author="Andrew Yang" w:date="2020-07-28T06:59:00Z">
        <w:r w:rsidR="000836BC">
          <w:rPr>
            <w:rFonts w:ascii="Times" w:hAnsi="Times" w:cs="Calibri"/>
            <w:sz w:val="24"/>
          </w:rPr>
          <w:t xml:space="preserve">[OK] </w:t>
        </w:r>
      </w:ins>
      <w:r w:rsidRPr="0086219A">
        <w:rPr>
          <w:rFonts w:ascii="Times" w:hAnsi="Times" w:cs="Calibri"/>
          <w:sz w:val="24"/>
        </w:rPr>
        <w:t xml:space="preserve">By contrast, the background turns into the bright moonlight and starry night after the fight indicating Jin's mind reduced to peace after the sharp struggle which shows he is more willing to think, learn and </w:t>
      </w:r>
      <w:r w:rsidRPr="0086219A">
        <w:rPr>
          <w:rFonts w:ascii="Times" w:hAnsi="Times" w:cs="Calibri"/>
          <w:sz w:val="24"/>
        </w:rPr>
        <w:lastRenderedPageBreak/>
        <w:t xml:space="preserve">accept. </w:t>
      </w:r>
      <w:ins w:id="76" w:author="Andrew Yang" w:date="2020-07-28T06:59:00Z">
        <w:r w:rsidR="000836BC">
          <w:rPr>
            <w:rFonts w:ascii="Times" w:hAnsi="Times" w:cs="Calibri"/>
            <w:sz w:val="24"/>
          </w:rPr>
          <w:t>[O</w:t>
        </w:r>
      </w:ins>
      <w:ins w:id="77" w:author="Andrew Yang" w:date="2020-07-28T07:00:00Z">
        <w:r w:rsidR="000836BC">
          <w:rPr>
            <w:rFonts w:ascii="Times" w:hAnsi="Times" w:cs="Calibri"/>
            <w:sz w:val="24"/>
          </w:rPr>
          <w:t>K</w:t>
        </w:r>
      </w:ins>
      <w:ins w:id="78" w:author="Andrew Yang" w:date="2020-07-28T06:59:00Z">
        <w:r w:rsidR="000836BC">
          <w:rPr>
            <w:rFonts w:ascii="Times" w:hAnsi="Times" w:cs="Calibri"/>
            <w:sz w:val="24"/>
          </w:rPr>
          <w:t xml:space="preserve">] </w:t>
        </w:r>
      </w:ins>
      <w:r w:rsidRPr="0086219A">
        <w:rPr>
          <w:rFonts w:ascii="Times" w:hAnsi="Times" w:cs="Calibri"/>
          <w:sz w:val="24"/>
        </w:rPr>
        <w:t>This fight reminds of the conflict between Monkey King and Tze-Yo-Tzuh which ended up with Monkey King's failure and be imprisoned beneath the mountain for five hundred years. After that, Monkey King finally recognizes the monkey identity he used to denied and tells Jin "how good it is to be a monkey"</w:t>
      </w:r>
      <w:r w:rsidR="00F544DF">
        <w:rPr>
          <w:rFonts w:ascii="Times" w:hAnsi="Times" w:cs="Calibri"/>
          <w:sz w:val="24"/>
        </w:rPr>
        <w:t xml:space="preserve"> (Yang, 223)</w:t>
      </w:r>
      <w:r w:rsidRPr="0086219A">
        <w:rPr>
          <w:rFonts w:ascii="Times" w:hAnsi="Times" w:cs="Calibri"/>
          <w:sz w:val="24"/>
        </w:rPr>
        <w:t>. Besides, when Chin-Kee reveals to be Monkey King, he changes his height and shape from a human to a monkey</w:t>
      </w:r>
      <w:r w:rsidR="00F544DF">
        <w:rPr>
          <w:rFonts w:ascii="Times" w:hAnsi="Times" w:cs="Calibri"/>
          <w:sz w:val="24"/>
        </w:rPr>
        <w:t xml:space="preserve"> (Yang, 213)</w:t>
      </w:r>
      <w:r w:rsidRPr="0086219A">
        <w:rPr>
          <w:rFonts w:ascii="Times" w:hAnsi="Times" w:cs="Calibri"/>
          <w:sz w:val="24"/>
        </w:rPr>
        <w:t xml:space="preserve">. Meanwhile, Danny reveals to be Jin which implies Jin and Monkey King are </w:t>
      </w:r>
      <w:r w:rsidR="00F544DF">
        <w:rPr>
          <w:rFonts w:ascii="Times" w:hAnsi="Times" w:cs="Calibri"/>
          <w:sz w:val="24"/>
        </w:rPr>
        <w:t>similar</w:t>
      </w:r>
      <w:r w:rsidRPr="0086219A">
        <w:rPr>
          <w:rFonts w:ascii="Times" w:hAnsi="Times" w:cs="Calibri"/>
          <w:sz w:val="24"/>
        </w:rPr>
        <w:t>, they both rethink the identities they used to abandoned after they failed to fight with Chin-Kee and Tze-Yo-Tzuh separately.</w:t>
      </w:r>
      <w:ins w:id="79" w:author="Andrew Yang" w:date="2020-07-28T07:00:00Z">
        <w:r w:rsidR="000836BC">
          <w:rPr>
            <w:rFonts w:ascii="Times" w:hAnsi="Times" w:cs="Calibri"/>
            <w:sz w:val="24"/>
          </w:rPr>
          <w:t xml:space="preserve"> [Hm – beyond just saying </w:t>
        </w:r>
      </w:ins>
      <w:ins w:id="80" w:author="Andrew Yang" w:date="2020-07-28T07:01:00Z">
        <w:r w:rsidR="000836BC">
          <w:rPr>
            <w:rFonts w:ascii="Times" w:hAnsi="Times" w:cs="Calibri"/>
            <w:sz w:val="24"/>
          </w:rPr>
          <w:t>“Danny rethinks his identity,” can you show me (what you think are) his precise changes in thought?</w:t>
        </w:r>
        <w:r w:rsidR="007D422B">
          <w:rPr>
            <w:rFonts w:ascii="Times" w:hAnsi="Times" w:cs="Calibri"/>
            <w:sz w:val="24"/>
          </w:rPr>
          <w:t xml:space="preserve">  Ie: “B</w:t>
        </w:r>
      </w:ins>
      <w:ins w:id="81" w:author="Andrew Yang" w:date="2020-07-28T07:02:00Z">
        <w:r w:rsidR="007D422B">
          <w:rPr>
            <w:rFonts w:ascii="Times" w:hAnsi="Times" w:cs="Calibri"/>
            <w:sz w:val="24"/>
          </w:rPr>
          <w:t>eing Chinese always brings me trouble” to…?</w:t>
        </w:r>
      </w:ins>
      <w:ins w:id="82" w:author="Andrew Yang" w:date="2020-07-28T07:00:00Z">
        <w:r w:rsidR="000836BC">
          <w:rPr>
            <w:rFonts w:ascii="Times" w:hAnsi="Times" w:cs="Calibri"/>
            <w:sz w:val="24"/>
          </w:rPr>
          <w:t>]</w:t>
        </w:r>
      </w:ins>
    </w:p>
    <w:p w14:paraId="129E35E5" w14:textId="0D6F7BF4"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Therefore, the fight between Danny and Chin-Kee is a recreate of Monkey King's experience. Similar to Jin, Monkey King makes use of his ability to transform into anything but a monkey and beat up whoever insist</w:t>
      </w:r>
      <w:r w:rsidR="00F544DF">
        <w:rPr>
          <w:rFonts w:ascii="Times" w:hAnsi="Times" w:cs="Calibri"/>
          <w:sz w:val="24"/>
        </w:rPr>
        <w:t>s</w:t>
      </w:r>
      <w:r w:rsidRPr="0086219A">
        <w:rPr>
          <w:rFonts w:ascii="Times" w:hAnsi="Times" w:cs="Calibri"/>
          <w:sz w:val="24"/>
        </w:rPr>
        <w:t xml:space="preserve"> he is a monkey, but this attempt fails after being defeated by Tze-Yo-Tzuh which indicate</w:t>
      </w:r>
      <w:r w:rsidR="00F544DF">
        <w:rPr>
          <w:rFonts w:ascii="Times" w:hAnsi="Times" w:cs="Calibri"/>
          <w:sz w:val="24"/>
        </w:rPr>
        <w:t>s</w:t>
      </w:r>
      <w:r w:rsidRPr="0086219A">
        <w:rPr>
          <w:rFonts w:ascii="Times" w:hAnsi="Times" w:cs="Calibri"/>
          <w:sz w:val="24"/>
        </w:rPr>
        <w:t xml:space="preserve"> transforming into another person and denying one's identity cannot make an individual be accepted as the idealized identity that one insists. </w:t>
      </w:r>
      <w:r w:rsidRPr="007D422B">
        <w:rPr>
          <w:rFonts w:ascii="Times" w:hAnsi="Times" w:cs="Calibri"/>
          <w:sz w:val="24"/>
          <w:highlight w:val="yellow"/>
          <w:rPrChange w:id="83" w:author="Andrew Yang" w:date="2020-07-28T07:02:00Z">
            <w:rPr>
              <w:rFonts w:ascii="Times" w:hAnsi="Times" w:cs="Calibri"/>
              <w:sz w:val="24"/>
            </w:rPr>
          </w:rPrChange>
        </w:rPr>
        <w:t>This ending indicates Jin Wang may also learn from Monkey King and live in peace with his dual identities and integrated them</w:t>
      </w:r>
      <w:r w:rsidRPr="0086219A">
        <w:rPr>
          <w:rFonts w:ascii="Times" w:hAnsi="Times" w:cs="Calibri"/>
          <w:sz w:val="24"/>
        </w:rPr>
        <w:t>.</w:t>
      </w:r>
      <w:ins w:id="84" w:author="Andrew Yang" w:date="2020-07-28T07:02:00Z">
        <w:r w:rsidR="007D422B">
          <w:rPr>
            <w:rFonts w:ascii="Times" w:hAnsi="Times" w:cs="Calibri"/>
            <w:sz w:val="24"/>
          </w:rPr>
          <w:t xml:space="preserve"> [Don’t just summarize the end result in this comparison.]</w:t>
        </w:r>
      </w:ins>
    </w:p>
    <w:p w14:paraId="5A863C3A" w14:textId="095B5D18"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 xml:space="preserve">In the novel, Jin is not the only one who is able to transform. Comparing to Optimus Prime's transformation, Jin Wang's superficial understanding of the concept of "transform" is a reason for pain during his assimilated identity formation. When Jin </w:t>
      </w:r>
      <w:r w:rsidRPr="0086219A">
        <w:rPr>
          <w:rFonts w:ascii="Times" w:hAnsi="Times" w:cs="Calibri"/>
          <w:sz w:val="24"/>
        </w:rPr>
        <w:lastRenderedPageBreak/>
        <w:t>first met the herbalist's wife, he expressed</w:t>
      </w:r>
      <w:r w:rsidR="00F544DF">
        <w:rPr>
          <w:rFonts w:ascii="Times" w:hAnsi="Times" w:cs="Calibri"/>
          <w:sz w:val="24"/>
        </w:rPr>
        <w:t xml:space="preserve"> that</w:t>
      </w:r>
      <w:r w:rsidRPr="0086219A">
        <w:rPr>
          <w:rFonts w:ascii="Times" w:hAnsi="Times" w:cs="Calibri"/>
          <w:sz w:val="24"/>
        </w:rPr>
        <w:t xml:space="preserve"> he is dreamed of growing up to be a transformer</w:t>
      </w:r>
      <w:r w:rsidR="00F544DF">
        <w:rPr>
          <w:rFonts w:ascii="Times" w:hAnsi="Times" w:cs="Calibri"/>
          <w:sz w:val="24"/>
        </w:rPr>
        <w:t xml:space="preserve"> (Yang, 27)</w:t>
      </w:r>
      <w:r w:rsidRPr="0086219A">
        <w:rPr>
          <w:rFonts w:ascii="Times" w:hAnsi="Times" w:cs="Calibri"/>
          <w:sz w:val="24"/>
        </w:rPr>
        <w:t>. He shows the Optimus Prime can be transformed between a truck and a robot</w:t>
      </w:r>
      <w:r w:rsidR="00F544DF">
        <w:rPr>
          <w:rFonts w:ascii="Times" w:hAnsi="Times" w:cs="Calibri"/>
          <w:sz w:val="24"/>
        </w:rPr>
        <w:t xml:space="preserve"> (Yang, 28)</w:t>
      </w:r>
      <w:r w:rsidRPr="0086219A">
        <w:rPr>
          <w:rFonts w:ascii="Times" w:hAnsi="Times" w:cs="Calibri"/>
          <w:sz w:val="24"/>
        </w:rPr>
        <w:t>. At that time, Jin didn't realize the transform of Optimus Prime is not what he exactly he thought. For Optimus Prime, he can transform between a robot or a truck, but he is not simply just a truck or a robot. Instead, he is the integration of these two identities and that is what makes him an Optimus Prime rather than a normal truck or robot, just like the saying goes, "more than meet the eye"</w:t>
      </w:r>
      <w:r w:rsidR="007B27E5">
        <w:rPr>
          <w:rFonts w:ascii="Times" w:hAnsi="Times" w:cs="Calibri"/>
          <w:sz w:val="24"/>
        </w:rPr>
        <w:t xml:space="preserve"> (Yang, 28)</w:t>
      </w:r>
      <w:r w:rsidRPr="0086219A">
        <w:rPr>
          <w:rFonts w:ascii="Times" w:hAnsi="Times" w:cs="Calibri"/>
          <w:sz w:val="24"/>
        </w:rPr>
        <w:t xml:space="preserve">. </w:t>
      </w:r>
      <w:ins w:id="85" w:author="Andrew Yang" w:date="2020-07-28T07:10:00Z">
        <w:r w:rsidR="00613843">
          <w:rPr>
            <w:rFonts w:ascii="Times" w:hAnsi="Times" w:cs="Calibri"/>
            <w:sz w:val="24"/>
          </w:rPr>
          <w:t xml:space="preserve">[Great] </w:t>
        </w:r>
      </w:ins>
      <w:r w:rsidRPr="0086219A">
        <w:rPr>
          <w:rFonts w:ascii="Times" w:hAnsi="Times" w:cs="Calibri"/>
          <w:sz w:val="24"/>
        </w:rPr>
        <w:t>By contrast, Jin treats the "transformation" more like a total rebuild. The herbalist's wife has already given him the hint and warning of transformation, "It's easy to become anything you wish…… so long as you're willing to forfeit your soul" (Yang, 29). Therefore, when Jin transformed into Danny, he left her warning behind.</w:t>
      </w:r>
      <w:ins w:id="86" w:author="Andrew Yang" w:date="2020-07-28T07:10:00Z">
        <w:r w:rsidR="00BD02AE">
          <w:rPr>
            <w:rFonts w:ascii="Times" w:hAnsi="Times" w:cs="Calibri"/>
            <w:sz w:val="24"/>
          </w:rPr>
          <w:t xml:space="preserve"> [OK – so outline this contrast a bit further.  His transformation into Danny is “only what meets the eye”?]</w:t>
        </w:r>
      </w:ins>
      <w:r w:rsidRPr="0086219A">
        <w:rPr>
          <w:rFonts w:ascii="Times" w:hAnsi="Times" w:cs="Calibri"/>
          <w:sz w:val="24"/>
        </w:rPr>
        <w:t xml:space="preserve"> Psychologist John W. Berry has pointed out that, secure and positive bicultural identity is beneficial for psychological well-being</w:t>
      </w:r>
      <w:r w:rsidR="00983205">
        <w:rPr>
          <w:rFonts w:ascii="Times" w:hAnsi="Times" w:cs="Calibri"/>
          <w:sz w:val="24"/>
        </w:rPr>
        <w:t xml:space="preserve"> (2006)</w:t>
      </w:r>
      <w:r w:rsidRPr="0086219A">
        <w:rPr>
          <w:rFonts w:ascii="Times" w:hAnsi="Times" w:cs="Calibri"/>
          <w:sz w:val="24"/>
        </w:rPr>
        <w:t xml:space="preserve">. By comparison, Jin's previous understanding toward transformations falls into </w:t>
      </w:r>
      <w:r w:rsidRPr="00DF2666">
        <w:rPr>
          <w:rFonts w:ascii="Times" w:hAnsi="Times" w:cs="Calibri"/>
          <w:sz w:val="24"/>
          <w:highlight w:val="yellow"/>
          <w:rPrChange w:id="87" w:author="Andrew Yang" w:date="2020-07-28T07:11:00Z">
            <w:rPr>
              <w:rFonts w:ascii="Times" w:hAnsi="Times" w:cs="Calibri"/>
              <w:sz w:val="24"/>
            </w:rPr>
          </w:rPrChange>
        </w:rPr>
        <w:t>a false dichotomy, he downplays his Chinese identity and set it on the opposite of his American identity</w:t>
      </w:r>
      <w:r w:rsidRPr="0086219A">
        <w:rPr>
          <w:rFonts w:ascii="Times" w:hAnsi="Times" w:cs="Calibri"/>
          <w:sz w:val="24"/>
        </w:rPr>
        <w:t xml:space="preserve">. </w:t>
      </w:r>
      <w:ins w:id="88" w:author="Andrew Yang" w:date="2020-07-28T07:11:00Z">
        <w:r w:rsidR="00DF2666">
          <w:rPr>
            <w:rFonts w:ascii="Times" w:hAnsi="Times" w:cs="Calibri"/>
            <w:sz w:val="24"/>
          </w:rPr>
          <w:t xml:space="preserve">[Yes, good point] </w:t>
        </w:r>
      </w:ins>
      <w:r w:rsidRPr="0086219A">
        <w:rPr>
          <w:rFonts w:ascii="Times" w:hAnsi="Times" w:cs="Calibri"/>
          <w:sz w:val="24"/>
        </w:rPr>
        <w:t xml:space="preserve">This understanding and his separation of the bicultural identity doesn't change others view on him, so that transforming into Danny cannot thoroughly solve the struggle when facing with two identities, and results in pain after </w:t>
      </w:r>
      <w:r w:rsidR="00F544DF">
        <w:rPr>
          <w:rFonts w:ascii="Times" w:hAnsi="Times" w:cs="Calibri"/>
          <w:sz w:val="24"/>
        </w:rPr>
        <w:t>the transformation</w:t>
      </w:r>
      <w:r w:rsidRPr="0086219A">
        <w:rPr>
          <w:rFonts w:ascii="Times" w:hAnsi="Times" w:cs="Calibri"/>
          <w:sz w:val="24"/>
        </w:rPr>
        <w:t>.</w:t>
      </w:r>
      <w:ins w:id="89" w:author="Andrew Yang" w:date="2020-07-28T07:11:00Z">
        <w:r w:rsidR="00287D7E">
          <w:rPr>
            <w:rFonts w:ascii="Times" w:hAnsi="Times" w:cs="Calibri"/>
            <w:sz w:val="24"/>
          </w:rPr>
          <w:t xml:space="preserve"> [OK]</w:t>
        </w:r>
      </w:ins>
    </w:p>
    <w:p w14:paraId="6AC15316" w14:textId="77777777" w:rsidR="00831C02" w:rsidRPr="0086219A" w:rsidRDefault="00831C02" w:rsidP="007B27E5">
      <w:pPr>
        <w:spacing w:line="480" w:lineRule="auto"/>
        <w:ind w:firstLineChars="200" w:firstLine="480"/>
        <w:jc w:val="left"/>
        <w:rPr>
          <w:rFonts w:ascii="Times" w:hAnsi="Times" w:cs="Calibri"/>
          <w:sz w:val="24"/>
        </w:rPr>
      </w:pPr>
      <w:r w:rsidRPr="0086219A">
        <w:rPr>
          <w:rFonts w:ascii="Times" w:hAnsi="Times" w:cs="Calibri"/>
          <w:sz w:val="24"/>
        </w:rPr>
        <w:t xml:space="preserve">In conclusion, Gene Luen Yang's American Born Chinese uses three entwined storylines to trace the process of Jin Wang's ethnic identity formation and adolescent </w:t>
      </w:r>
      <w:r w:rsidRPr="0086219A">
        <w:rPr>
          <w:rFonts w:ascii="Times" w:hAnsi="Times" w:cs="Calibri"/>
          <w:sz w:val="24"/>
        </w:rPr>
        <w:lastRenderedPageBreak/>
        <w:t>development. Through the form of a graphic novel, Yang uses visible "transform" to amplify Jin's subtle psychological change during this uneasy process. In this novel, the author depicts Jin Wang transforming into Danny and back into Jin again at the end. These two transformations describe Jin forms assimilate identity at first and learn to combine both his Chinese and American identity and forms a multicultural identity that is beneficial for psychological well-being. American Born Chinese reveals the ethnic identity problem Jin Wang met, but more importantly, it implies "How to understand our identity?" is not an easy question many Chinese American adolescents may meet. It is a complicated question since it concerns individual, family, society, and historical factors worth concerning in present-day society.</w:t>
      </w:r>
    </w:p>
    <w:p w14:paraId="69B91A19" w14:textId="0F8AC270" w:rsidR="00831C02" w:rsidRPr="00831C02" w:rsidRDefault="00831C02" w:rsidP="007B27E5">
      <w:pPr>
        <w:widowControl/>
        <w:jc w:val="left"/>
        <w:rPr>
          <w:rFonts w:ascii="Times" w:hAnsi="Times" w:cs="Calibri"/>
          <w:sz w:val="24"/>
        </w:rPr>
      </w:pPr>
      <w:r>
        <w:rPr>
          <w:rFonts w:ascii="Times" w:hAnsi="Times" w:cs="Calibri"/>
          <w:sz w:val="24"/>
        </w:rPr>
        <w:br w:type="page"/>
      </w:r>
    </w:p>
    <w:p w14:paraId="687F4635" w14:textId="35CE27E7" w:rsidR="009F3649" w:rsidRDefault="002A2F94" w:rsidP="007B27E5">
      <w:pPr>
        <w:spacing w:line="48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orks Cited</w:t>
      </w:r>
      <w:ins w:id="90" w:author="Andrew Yang" w:date="2020-07-28T06:51:00Z">
        <w:r w:rsidR="00831614">
          <w:rPr>
            <w:rFonts w:ascii="Times New Roman" w:hAnsi="Times New Roman" w:cs="Times New Roman"/>
            <w:sz w:val="24"/>
            <w:szCs w:val="24"/>
          </w:rPr>
          <w:t xml:space="preserve"> [not bad]</w:t>
        </w:r>
      </w:ins>
    </w:p>
    <w:p w14:paraId="3DD744F2" w14:textId="7F6D74ED" w:rsidR="00983205" w:rsidRDefault="00983205" w:rsidP="007B27E5">
      <w:pPr>
        <w:widowControl/>
        <w:spacing w:before="100" w:beforeAutospacing="1" w:after="100" w:afterAutospacing="1" w:line="480" w:lineRule="auto"/>
        <w:ind w:left="567" w:hanging="567"/>
        <w:jc w:val="left"/>
        <w:rPr>
          <w:rFonts w:ascii="Times" w:eastAsia="SimSun" w:hAnsi="Times" w:cs="SimSun"/>
          <w:kern w:val="0"/>
          <w:sz w:val="24"/>
          <w:szCs w:val="24"/>
        </w:rPr>
      </w:pPr>
      <w:r w:rsidRPr="00983205">
        <w:rPr>
          <w:rFonts w:ascii="Times" w:eastAsia="SimSun" w:hAnsi="Times" w:cs="SimSun"/>
          <w:kern w:val="0"/>
          <w:sz w:val="24"/>
          <w:szCs w:val="24"/>
        </w:rPr>
        <w:t>Berry, J., Phinney, J., Sam, D., Vedder, P. (Eds.), 2006.</w:t>
      </w:r>
      <w:bookmarkStart w:id="91" w:name="OLE_LINK9"/>
      <w:bookmarkStart w:id="92" w:name="OLE_LINK10"/>
      <w:r w:rsidRPr="00983205">
        <w:rPr>
          <w:rFonts w:ascii="Times" w:eastAsia="SimSun" w:hAnsi="Times" w:cs="SimSun"/>
          <w:kern w:val="0"/>
          <w:sz w:val="24"/>
          <w:szCs w:val="24"/>
        </w:rPr>
        <w:t xml:space="preserve"> </w:t>
      </w:r>
      <w:r w:rsidRPr="00831614">
        <w:rPr>
          <w:rFonts w:ascii="Times" w:eastAsia="SimSun" w:hAnsi="Times" w:cs="SimSun"/>
          <w:i/>
          <w:kern w:val="0"/>
          <w:sz w:val="24"/>
          <w:szCs w:val="24"/>
          <w:rPrChange w:id="93" w:author="Andrew Yang" w:date="2020-07-28T06:51:00Z">
            <w:rPr>
              <w:rFonts w:ascii="Times" w:eastAsia="SimSun" w:hAnsi="Times" w:cs="SimSun"/>
              <w:kern w:val="0"/>
              <w:sz w:val="24"/>
              <w:szCs w:val="24"/>
            </w:rPr>
          </w:rPrChange>
        </w:rPr>
        <w:t>Immigrant Youth in Cultural Transition: Acculturation, Identity, and Adaptation across National Contexts</w:t>
      </w:r>
      <w:r w:rsidRPr="00983205">
        <w:rPr>
          <w:rFonts w:ascii="Times" w:eastAsia="SimSun" w:hAnsi="Times" w:cs="SimSun"/>
          <w:kern w:val="0"/>
          <w:sz w:val="24"/>
          <w:szCs w:val="24"/>
        </w:rPr>
        <w:t>.</w:t>
      </w:r>
      <w:bookmarkEnd w:id="91"/>
      <w:bookmarkEnd w:id="92"/>
      <w:r w:rsidRPr="00983205">
        <w:rPr>
          <w:rFonts w:ascii="Times" w:eastAsia="SimSun" w:hAnsi="Times" w:cs="SimSun"/>
          <w:kern w:val="0"/>
          <w:sz w:val="24"/>
          <w:szCs w:val="24"/>
        </w:rPr>
        <w:t xml:space="preserve"> Erlbaum, Mahwah.</w:t>
      </w:r>
    </w:p>
    <w:p w14:paraId="57A1C57E" w14:textId="1D75735C" w:rsidR="00831C02" w:rsidRPr="00831C02" w:rsidRDefault="00831C02" w:rsidP="007B27E5">
      <w:pPr>
        <w:widowControl/>
        <w:spacing w:before="100" w:beforeAutospacing="1" w:after="100" w:afterAutospacing="1" w:line="480" w:lineRule="auto"/>
        <w:ind w:left="567" w:hanging="567"/>
        <w:jc w:val="left"/>
        <w:rPr>
          <w:rFonts w:ascii="SimSun" w:eastAsia="SimSun" w:hAnsi="SimSun" w:cs="SimSun"/>
          <w:kern w:val="0"/>
          <w:sz w:val="24"/>
          <w:szCs w:val="24"/>
        </w:rPr>
      </w:pPr>
      <w:r w:rsidRPr="00831C02">
        <w:rPr>
          <w:rFonts w:ascii="Times" w:eastAsia="SimSun" w:hAnsi="Times" w:cs="SimSun"/>
          <w:kern w:val="0"/>
          <w:sz w:val="24"/>
          <w:szCs w:val="24"/>
        </w:rPr>
        <w:t xml:space="preserve">Liebkind, Karmela, et al. “Ethnic Identity, Psychology Of.” </w:t>
      </w:r>
      <w:r w:rsidRPr="00831C02">
        <w:rPr>
          <w:rFonts w:ascii="Times" w:eastAsia="SimSun" w:hAnsi="Times" w:cs="SimSun"/>
          <w:i/>
          <w:iCs/>
          <w:kern w:val="0"/>
          <w:sz w:val="24"/>
          <w:szCs w:val="24"/>
        </w:rPr>
        <w:t>International Encyclopedia of the Social &amp; Behavioral Sciences (Second Edition)</w:t>
      </w:r>
      <w:r w:rsidRPr="00831C02">
        <w:rPr>
          <w:rFonts w:ascii="Times" w:eastAsia="SimSun" w:hAnsi="Times" w:cs="SimSun"/>
          <w:kern w:val="0"/>
          <w:sz w:val="24"/>
          <w:szCs w:val="24"/>
        </w:rPr>
        <w:t>, Elsevier, 12 Mar. 2015,</w:t>
      </w:r>
      <w:r>
        <w:rPr>
          <w:rFonts w:ascii="Times" w:eastAsia="SimSun" w:hAnsi="Times" w:cs="SimSun"/>
          <w:kern w:val="0"/>
          <w:sz w:val="24"/>
          <w:szCs w:val="24"/>
        </w:rPr>
        <w:t xml:space="preserve"> </w:t>
      </w:r>
      <w:r w:rsidRPr="00831C02">
        <w:rPr>
          <w:rFonts w:ascii="Times" w:eastAsia="SimSun" w:hAnsi="Times" w:cs="SimSun"/>
          <w:kern w:val="0"/>
          <w:sz w:val="24"/>
          <w:szCs w:val="24"/>
        </w:rPr>
        <w:t>www.sciencedirect.com</w:t>
      </w:r>
    </w:p>
    <w:p w14:paraId="581AF11F" w14:textId="116681C9" w:rsidR="007B27E5" w:rsidRPr="007B27E5" w:rsidRDefault="007B27E5" w:rsidP="007B27E5">
      <w:pPr>
        <w:pStyle w:val="NormalWeb"/>
        <w:spacing w:line="480" w:lineRule="auto"/>
        <w:ind w:left="567" w:hanging="567"/>
        <w:rPr>
          <w:rFonts w:ascii="Times" w:hAnsi="Times"/>
        </w:rPr>
      </w:pPr>
      <w:r w:rsidRPr="007B27E5">
        <w:rPr>
          <w:rFonts w:ascii="Times" w:hAnsi="Times"/>
        </w:rPr>
        <w:t xml:space="preserve">Performance by William Hung, </w:t>
      </w:r>
      <w:r w:rsidRPr="007B27E5">
        <w:rPr>
          <w:rFonts w:ascii="Times" w:hAnsi="Times"/>
          <w:i/>
          <w:iCs/>
        </w:rPr>
        <w:t>William Hung Original American Idol Auditon</w:t>
      </w:r>
      <w:r w:rsidRPr="007B27E5">
        <w:rPr>
          <w:rFonts w:ascii="Times" w:hAnsi="Times"/>
        </w:rPr>
        <w:t xml:space="preserve">, Don Chin, 6 Nov. 2008, </w:t>
      </w:r>
      <w:ins w:id="94" w:author="Andrew Yang" w:date="2020-07-28T06:51:00Z">
        <w:r w:rsidR="00831614">
          <w:rPr>
            <w:rFonts w:ascii="Times" w:hAnsi="Times"/>
          </w:rPr>
          <w:fldChar w:fldCharType="begin"/>
        </w:r>
        <w:r w:rsidR="00831614">
          <w:rPr>
            <w:rFonts w:ascii="Times" w:hAnsi="Times"/>
          </w:rPr>
          <w:instrText xml:space="preserve"> HYPERLINK "http://</w:instrText>
        </w:r>
      </w:ins>
      <w:r w:rsidR="00831614" w:rsidRPr="007B27E5">
        <w:rPr>
          <w:rFonts w:ascii="Times" w:hAnsi="Times"/>
        </w:rPr>
        <w:instrText>www.youtube.com/watch?v=0d5eP0wWLQY</w:instrText>
      </w:r>
      <w:ins w:id="95" w:author="Andrew Yang" w:date="2020-07-28T06:51:00Z">
        <w:r w:rsidR="00831614">
          <w:rPr>
            <w:rFonts w:ascii="Times" w:hAnsi="Times"/>
          </w:rPr>
          <w:instrText xml:space="preserve">" </w:instrText>
        </w:r>
        <w:r w:rsidR="00831614">
          <w:rPr>
            <w:rFonts w:ascii="Times" w:hAnsi="Times"/>
          </w:rPr>
          <w:fldChar w:fldCharType="separate"/>
        </w:r>
      </w:ins>
      <w:r w:rsidR="00831614" w:rsidRPr="00D127E9">
        <w:rPr>
          <w:rStyle w:val="Hyperlink"/>
          <w:rFonts w:ascii="Times" w:hAnsi="Times"/>
        </w:rPr>
        <w:t>www.youtube.com/watch?v=0d5eP0wWLQY</w:t>
      </w:r>
      <w:ins w:id="96" w:author="Andrew Yang" w:date="2020-07-28T06:51:00Z">
        <w:r w:rsidR="00831614">
          <w:rPr>
            <w:rFonts w:ascii="Times" w:hAnsi="Times"/>
          </w:rPr>
          <w:fldChar w:fldCharType="end"/>
        </w:r>
      </w:ins>
      <w:r w:rsidRPr="007B27E5">
        <w:rPr>
          <w:rFonts w:ascii="Times" w:hAnsi="Times"/>
        </w:rPr>
        <w:t>.</w:t>
      </w:r>
      <w:ins w:id="97" w:author="Andrew Yang" w:date="2020-07-28T06:51:00Z">
        <w:r w:rsidR="00831614">
          <w:rPr>
            <w:rFonts w:ascii="Times" w:hAnsi="Times"/>
          </w:rPr>
          <w:t xml:space="preserve"> [OK, nice citation]</w:t>
        </w:r>
      </w:ins>
    </w:p>
    <w:p w14:paraId="1922162C" w14:textId="77777777" w:rsidR="009A225C" w:rsidRPr="009A225C" w:rsidRDefault="009A225C" w:rsidP="009A225C">
      <w:pPr>
        <w:widowControl/>
        <w:spacing w:line="480" w:lineRule="auto"/>
        <w:jc w:val="left"/>
        <w:rPr>
          <w:rFonts w:ascii="Times" w:eastAsia="SimSun" w:hAnsi="Times" w:cs="SimSun"/>
          <w:kern w:val="0"/>
          <w:sz w:val="24"/>
          <w:szCs w:val="24"/>
        </w:rPr>
      </w:pPr>
      <w:r w:rsidRPr="009A225C">
        <w:rPr>
          <w:rFonts w:ascii="Times" w:eastAsia="SimSun" w:hAnsi="Times" w:cs="Arial"/>
          <w:color w:val="222222"/>
          <w:kern w:val="0"/>
          <w:sz w:val="24"/>
          <w:szCs w:val="24"/>
          <w:shd w:val="clear" w:color="auto" w:fill="FFFFFF"/>
        </w:rPr>
        <w:t>Yang, Gene Luen. </w:t>
      </w:r>
      <w:r w:rsidRPr="009A225C">
        <w:rPr>
          <w:rFonts w:ascii="Times" w:eastAsia="SimSun" w:hAnsi="Times" w:cs="Arial"/>
          <w:i/>
          <w:iCs/>
          <w:color w:val="222222"/>
          <w:kern w:val="0"/>
          <w:sz w:val="24"/>
          <w:szCs w:val="24"/>
          <w:shd w:val="clear" w:color="auto" w:fill="FFFFFF"/>
        </w:rPr>
        <w:t>American Born Chinese</w:t>
      </w:r>
      <w:r w:rsidRPr="009A225C">
        <w:rPr>
          <w:rFonts w:ascii="Times" w:eastAsia="SimSun" w:hAnsi="Times" w:cs="Arial"/>
          <w:color w:val="222222"/>
          <w:kern w:val="0"/>
          <w:sz w:val="24"/>
          <w:szCs w:val="24"/>
          <w:shd w:val="clear" w:color="auto" w:fill="FFFFFF"/>
        </w:rPr>
        <w:t>. First Second, 2006.</w:t>
      </w:r>
    </w:p>
    <w:p w14:paraId="65ABFD53" w14:textId="77777777" w:rsidR="00831C02" w:rsidRPr="007B27E5" w:rsidRDefault="00831C02" w:rsidP="007B27E5">
      <w:pPr>
        <w:widowControl/>
        <w:spacing w:before="100" w:beforeAutospacing="1" w:after="100" w:afterAutospacing="1" w:line="480" w:lineRule="auto"/>
        <w:jc w:val="left"/>
        <w:rPr>
          <w:rFonts w:ascii="Times New Roman" w:eastAsia="SimSun" w:hAnsi="Times New Roman" w:cs="Times New Roman"/>
          <w:kern w:val="0"/>
          <w:sz w:val="24"/>
          <w:szCs w:val="24"/>
        </w:rPr>
      </w:pPr>
    </w:p>
    <w:p w14:paraId="3C0F03B9" w14:textId="52A3F259" w:rsidR="00993090" w:rsidRDefault="00993090" w:rsidP="007B27E5">
      <w:pPr>
        <w:widowControl/>
        <w:jc w:val="left"/>
        <w:rPr>
          <w:ins w:id="98" w:author="Andrew Yang" w:date="2020-07-28T07:30:00Z"/>
          <w:rFonts w:ascii="SimSun" w:eastAsia="SimSun" w:hAnsi="SimSun" w:cs="SimSun"/>
          <w:kern w:val="0"/>
          <w:sz w:val="24"/>
          <w:szCs w:val="24"/>
        </w:rPr>
      </w:pPr>
      <w:ins w:id="99" w:author="Andrew Yang" w:date="2020-07-28T07:29:00Z">
        <w:r>
          <w:rPr>
            <w:rFonts w:ascii="SimSun" w:eastAsia="SimSun" w:hAnsi="SimSun" w:cs="SimSun"/>
            <w:kern w:val="0"/>
            <w:sz w:val="24"/>
            <w:szCs w:val="24"/>
          </w:rPr>
          <w:t>Technically, you’ve created a very good essay.  You’ve stated your thesis, you’ve cited carefully, including at points with s</w:t>
        </w:r>
      </w:ins>
      <w:ins w:id="100" w:author="Andrew Yang" w:date="2020-07-28T07:30:00Z">
        <w:r>
          <w:rPr>
            <w:rFonts w:ascii="SimSun" w:eastAsia="SimSun" w:hAnsi="SimSun" w:cs="SimSun"/>
            <w:kern w:val="0"/>
            <w:sz w:val="24"/>
            <w:szCs w:val="24"/>
          </w:rPr>
          <w:t xml:space="preserve">econdary sources, and </w:t>
        </w:r>
        <w:r w:rsidR="003046F1">
          <w:rPr>
            <w:rFonts w:ascii="SimSun" w:eastAsia="SimSun" w:hAnsi="SimSun" w:cs="SimSun"/>
            <w:kern w:val="0"/>
            <w:sz w:val="24"/>
            <w:szCs w:val="24"/>
          </w:rPr>
          <w:t>you have full and proper sentences.  At certain points,</w:t>
        </w:r>
        <w:r>
          <w:rPr>
            <w:rFonts w:ascii="SimSun" w:eastAsia="SimSun" w:hAnsi="SimSun" w:cs="SimSun"/>
            <w:kern w:val="0"/>
            <w:sz w:val="24"/>
            <w:szCs w:val="24"/>
          </w:rPr>
          <w:t xml:space="preserve"> </w:t>
        </w:r>
        <w:r w:rsidR="003046F1">
          <w:rPr>
            <w:rFonts w:ascii="SimSun" w:eastAsia="SimSun" w:hAnsi="SimSun" w:cs="SimSun"/>
            <w:kern w:val="0"/>
            <w:sz w:val="24"/>
            <w:szCs w:val="24"/>
          </w:rPr>
          <w:t xml:space="preserve">you make very astute and original readings of the characters, which </w:t>
        </w:r>
      </w:ins>
      <w:ins w:id="101" w:author="Andrew Yang" w:date="2020-07-28T07:31:00Z">
        <w:r w:rsidR="003046F1">
          <w:rPr>
            <w:rFonts w:ascii="SimSun" w:eastAsia="SimSun" w:hAnsi="SimSun" w:cs="SimSun"/>
            <w:kern w:val="0"/>
            <w:sz w:val="24"/>
            <w:szCs w:val="24"/>
          </w:rPr>
          <w:t>piques my interest quite a bit.</w:t>
        </w:r>
      </w:ins>
    </w:p>
    <w:p w14:paraId="43FD0171" w14:textId="77777777" w:rsidR="003046F1" w:rsidRDefault="003046F1" w:rsidP="007B27E5">
      <w:pPr>
        <w:widowControl/>
        <w:jc w:val="left"/>
        <w:rPr>
          <w:ins w:id="102" w:author="Andrew Yang" w:date="2020-07-28T07:29:00Z"/>
          <w:rFonts w:ascii="SimSun" w:eastAsia="SimSun" w:hAnsi="SimSun" w:cs="SimSun"/>
          <w:kern w:val="0"/>
          <w:sz w:val="24"/>
          <w:szCs w:val="24"/>
        </w:rPr>
      </w:pPr>
    </w:p>
    <w:p w14:paraId="5E373DDB" w14:textId="77777777" w:rsidR="003046F1" w:rsidRDefault="003046F1" w:rsidP="007B27E5">
      <w:pPr>
        <w:widowControl/>
        <w:jc w:val="left"/>
        <w:rPr>
          <w:ins w:id="103" w:author="Andrew Yang" w:date="2020-07-28T07:33:00Z"/>
          <w:rFonts w:ascii="SimSun" w:eastAsia="SimSun" w:hAnsi="SimSun" w:cs="SimSun"/>
          <w:kern w:val="0"/>
          <w:sz w:val="24"/>
          <w:szCs w:val="24"/>
        </w:rPr>
      </w:pPr>
      <w:ins w:id="104" w:author="Andrew Yang" w:date="2020-07-28T07:31:00Z">
        <w:r>
          <w:rPr>
            <w:rFonts w:ascii="SimSun" w:eastAsia="SimSun" w:hAnsi="SimSun" w:cs="SimSun"/>
            <w:kern w:val="0"/>
            <w:sz w:val="24"/>
            <w:szCs w:val="24"/>
          </w:rPr>
          <w:t>Your major problem is with your support and your logic</w:t>
        </w:r>
      </w:ins>
      <w:ins w:id="105" w:author="Andrew Yang" w:date="2020-07-28T06:24:00Z">
        <w:r w:rsidR="00F26E4F">
          <w:rPr>
            <w:rFonts w:ascii="SimSun" w:eastAsia="SimSun" w:hAnsi="SimSun" w:cs="SimSun"/>
            <w:kern w:val="0"/>
            <w:sz w:val="24"/>
            <w:szCs w:val="24"/>
          </w:rPr>
          <w:t xml:space="preserve">.  </w:t>
        </w:r>
      </w:ins>
      <w:ins w:id="106" w:author="Andrew Yang" w:date="2020-07-28T07:31:00Z">
        <w:r>
          <w:rPr>
            <w:rFonts w:ascii="SimSun" w:eastAsia="SimSun" w:hAnsi="SimSun" w:cs="SimSun"/>
            <w:kern w:val="0"/>
            <w:sz w:val="24"/>
            <w:szCs w:val="24"/>
          </w:rPr>
          <w:t>It’s not clear</w:t>
        </w:r>
      </w:ins>
      <w:ins w:id="107" w:author="Andrew Yang" w:date="2020-07-28T07:32:00Z">
        <w:r>
          <w:rPr>
            <w:rFonts w:ascii="SimSun" w:eastAsia="SimSun" w:hAnsi="SimSun" w:cs="SimSun"/>
            <w:kern w:val="0"/>
            <w:sz w:val="24"/>
            <w:szCs w:val="24"/>
          </w:rPr>
          <w:t xml:space="preserve"> how many of the c</w:t>
        </w:r>
      </w:ins>
      <w:ins w:id="108" w:author="Andrew Yang" w:date="2020-07-28T06:24:00Z">
        <w:r w:rsidR="009861EA">
          <w:rPr>
            <w:rFonts w:ascii="SimSun" w:eastAsia="SimSun" w:hAnsi="SimSun" w:cs="SimSun"/>
            <w:kern w:val="0"/>
            <w:sz w:val="24"/>
            <w:szCs w:val="24"/>
          </w:rPr>
          <w:t xml:space="preserve">itations </w:t>
        </w:r>
      </w:ins>
      <w:ins w:id="109" w:author="Andrew Yang" w:date="2020-07-28T07:32:00Z">
        <w:r>
          <w:rPr>
            <w:rFonts w:ascii="SimSun" w:eastAsia="SimSun" w:hAnsi="SimSun" w:cs="SimSun"/>
            <w:kern w:val="0"/>
            <w:sz w:val="24"/>
            <w:szCs w:val="24"/>
          </w:rPr>
          <w:t xml:space="preserve">you provide support your initial claims.  </w:t>
        </w:r>
      </w:ins>
    </w:p>
    <w:p w14:paraId="3AE5DC71" w14:textId="77777777" w:rsidR="00902DFE" w:rsidRDefault="00902DFE" w:rsidP="00902DFE">
      <w:pPr>
        <w:widowControl/>
        <w:jc w:val="left"/>
        <w:rPr>
          <w:ins w:id="110" w:author="Andrew Yang" w:date="2020-07-28T07:39:00Z"/>
          <w:rFonts w:ascii="SimSun" w:eastAsia="SimSun" w:hAnsi="SimSun" w:cs="SimSun"/>
          <w:kern w:val="0"/>
          <w:sz w:val="24"/>
          <w:szCs w:val="24"/>
        </w:rPr>
      </w:pPr>
      <w:ins w:id="111" w:author="Andrew Yang" w:date="2020-07-28T07:39:00Z">
        <w:r>
          <w:rPr>
            <w:rFonts w:ascii="SimSun" w:eastAsia="SimSun" w:hAnsi="SimSun" w:cs="SimSun"/>
            <w:kern w:val="0"/>
            <w:sz w:val="24"/>
            <w:szCs w:val="24"/>
          </w:rPr>
          <w:t xml:space="preserve">Your essay needs proper supporting arguments.  You need to explain the logical connections you make between your evidence and your argument, usually the first sentence of each of your paragraphs.  You often make interesting and strong propositions, but the rest of your paragraph simply summarizes a large number of events that are connected to only </w:t>
        </w:r>
        <w:r>
          <w:rPr>
            <w:rFonts w:ascii="SimSun" w:eastAsia="SimSun" w:hAnsi="SimSun" w:cs="SimSun"/>
            <w:i/>
            <w:kern w:val="0"/>
            <w:sz w:val="24"/>
            <w:szCs w:val="24"/>
          </w:rPr>
          <w:t xml:space="preserve">part </w:t>
        </w:r>
        <w:r>
          <w:rPr>
            <w:rFonts w:ascii="SimSun" w:eastAsia="SimSun" w:hAnsi="SimSun" w:cs="SimSun"/>
            <w:kern w:val="0"/>
            <w:sz w:val="24"/>
            <w:szCs w:val="24"/>
          </w:rPr>
          <w:t xml:space="preserve">of your claim.  </w:t>
        </w:r>
      </w:ins>
    </w:p>
    <w:p w14:paraId="3D77DD5B" w14:textId="72AEE721" w:rsidR="00902DFE" w:rsidRDefault="003046F1" w:rsidP="007B27E5">
      <w:pPr>
        <w:widowControl/>
        <w:jc w:val="left"/>
        <w:rPr>
          <w:ins w:id="112" w:author="Andrew Yang" w:date="2020-07-28T07:39:00Z"/>
          <w:rFonts w:ascii="SimSun" w:eastAsia="SimSun" w:hAnsi="SimSun" w:cs="SimSun"/>
          <w:kern w:val="0"/>
          <w:sz w:val="24"/>
          <w:szCs w:val="24"/>
        </w:rPr>
      </w:pPr>
      <w:ins w:id="113" w:author="Andrew Yang" w:date="2020-07-28T07:33:00Z">
        <w:r>
          <w:rPr>
            <w:rFonts w:ascii="SimSun" w:eastAsia="SimSun" w:hAnsi="SimSun" w:cs="SimSun"/>
            <w:kern w:val="0"/>
            <w:sz w:val="24"/>
            <w:szCs w:val="24"/>
          </w:rPr>
          <w:lastRenderedPageBreak/>
          <w:t xml:space="preserve">At some points, your arguments </w:t>
        </w:r>
      </w:ins>
      <w:ins w:id="114" w:author="Andrew Yang" w:date="2020-07-28T06:24:00Z">
        <w:r w:rsidR="009861EA">
          <w:rPr>
            <w:rFonts w:ascii="SimSun" w:eastAsia="SimSun" w:hAnsi="SimSun" w:cs="SimSun"/>
            <w:kern w:val="0"/>
            <w:sz w:val="24"/>
            <w:szCs w:val="24"/>
          </w:rPr>
          <w:t xml:space="preserve">don’t </w:t>
        </w:r>
      </w:ins>
      <w:ins w:id="115" w:author="Andrew Yang" w:date="2020-07-28T07:33:00Z">
        <w:r>
          <w:rPr>
            <w:rFonts w:ascii="SimSun" w:eastAsia="SimSun" w:hAnsi="SimSun" w:cs="SimSun"/>
            <w:kern w:val="0"/>
            <w:sz w:val="24"/>
            <w:szCs w:val="24"/>
          </w:rPr>
          <w:t xml:space="preserve">quite connect with each other.  One of your later paragraphs states, </w:t>
        </w:r>
      </w:ins>
      <w:ins w:id="116" w:author="Andrew Yang" w:date="2020-07-28T07:34:00Z">
        <w:r>
          <w:rPr>
            <w:rFonts w:ascii="SimSun" w:eastAsia="SimSun" w:hAnsi="SimSun" w:cs="SimSun"/>
            <w:kern w:val="0"/>
            <w:sz w:val="24"/>
            <w:szCs w:val="24"/>
          </w:rPr>
          <w:t xml:space="preserve">“Jin is not the only one who transforms.”  Yet you’ve just spent two detailed paragraphs already proving this with the Monkey King.  </w:t>
        </w:r>
        <w:r w:rsidR="00902DFE">
          <w:rPr>
            <w:rFonts w:ascii="SimSun" w:eastAsia="SimSun" w:hAnsi="SimSun" w:cs="SimSun"/>
            <w:kern w:val="0"/>
            <w:sz w:val="24"/>
            <w:szCs w:val="24"/>
          </w:rPr>
          <w:t xml:space="preserve">Looking at the content of that paragraph, it seems like your </w:t>
        </w:r>
      </w:ins>
      <w:ins w:id="117" w:author="Andrew Yang" w:date="2020-07-28T07:35:00Z">
        <w:r w:rsidR="00902DFE">
          <w:rPr>
            <w:rFonts w:ascii="SimSun" w:eastAsia="SimSun" w:hAnsi="SimSun" w:cs="SimSun"/>
            <w:kern w:val="0"/>
            <w:sz w:val="24"/>
            <w:szCs w:val="24"/>
          </w:rPr>
          <w:t xml:space="preserve">argument is really, “Optimus Prime shows that the act of transforming means more becoming a hybrid rather than losing one’s original shape.” Or something similar.  </w:t>
        </w:r>
      </w:ins>
    </w:p>
    <w:p w14:paraId="6AEB5FB1" w14:textId="715D4B74" w:rsidR="007F4D01" w:rsidRDefault="00902DFE" w:rsidP="007B27E5">
      <w:pPr>
        <w:widowControl/>
        <w:jc w:val="left"/>
        <w:rPr>
          <w:ins w:id="118" w:author="Andrew Yang" w:date="2020-07-28T07:39:00Z"/>
          <w:rFonts w:ascii="SimSun" w:eastAsia="SimSun" w:hAnsi="SimSun" w:cs="SimSun"/>
          <w:kern w:val="0"/>
          <w:sz w:val="24"/>
          <w:szCs w:val="24"/>
        </w:rPr>
      </w:pPr>
      <w:ins w:id="119" w:author="Andrew Yang" w:date="2020-07-28T07:39:00Z">
        <w:r>
          <w:rPr>
            <w:rFonts w:ascii="SimSun" w:eastAsia="SimSun" w:hAnsi="SimSun" w:cs="SimSun"/>
            <w:kern w:val="0"/>
            <w:sz w:val="24"/>
            <w:szCs w:val="24"/>
          </w:rPr>
          <w:t>Finally, a</w:t>
        </w:r>
      </w:ins>
      <w:ins w:id="120" w:author="Andrew Yang" w:date="2020-07-28T06:25:00Z">
        <w:r w:rsidR="00B73E4D">
          <w:rPr>
            <w:rFonts w:ascii="SimSun" w:eastAsia="SimSun" w:hAnsi="SimSun" w:cs="SimSun"/>
            <w:kern w:val="0"/>
            <w:sz w:val="24"/>
            <w:szCs w:val="24"/>
          </w:rPr>
          <w:t xml:space="preserve">void simply summarizing the stereotypes he faces.  Focus more on the </w:t>
        </w:r>
        <w:r w:rsidR="00B73E4D">
          <w:rPr>
            <w:rFonts w:ascii="SimSun" w:eastAsia="SimSun" w:hAnsi="SimSun" w:cs="SimSun"/>
            <w:i/>
            <w:kern w:val="0"/>
            <w:sz w:val="24"/>
            <w:szCs w:val="24"/>
          </w:rPr>
          <w:t xml:space="preserve">nature </w:t>
        </w:r>
        <w:r w:rsidR="00B73E4D">
          <w:rPr>
            <w:rFonts w:ascii="SimSun" w:eastAsia="SimSun" w:hAnsi="SimSun" w:cs="SimSun"/>
            <w:kern w:val="0"/>
            <w:sz w:val="24"/>
            <w:szCs w:val="24"/>
          </w:rPr>
          <w:t>of stereotype and why these are so dam</w:t>
        </w:r>
      </w:ins>
      <w:ins w:id="121" w:author="Andrew Yang" w:date="2020-07-28T06:26:00Z">
        <w:r w:rsidR="00B73E4D">
          <w:rPr>
            <w:rFonts w:ascii="SimSun" w:eastAsia="SimSun" w:hAnsi="SimSun" w:cs="SimSun"/>
            <w:kern w:val="0"/>
            <w:sz w:val="24"/>
            <w:szCs w:val="24"/>
          </w:rPr>
          <w:t>aging to him (but not others under the same identity, ie: Wei-Chen).</w:t>
        </w:r>
        <w:r w:rsidR="000B084B">
          <w:rPr>
            <w:rFonts w:ascii="SimSun" w:eastAsia="SimSun" w:hAnsi="SimSun" w:cs="SimSun"/>
            <w:kern w:val="0"/>
            <w:sz w:val="24"/>
            <w:szCs w:val="24"/>
          </w:rPr>
          <w:t xml:space="preserve">  </w:t>
        </w:r>
      </w:ins>
      <w:ins w:id="122" w:author="Andrew Yang" w:date="2020-07-28T07:37:00Z">
        <w:r>
          <w:rPr>
            <w:rFonts w:ascii="SimSun" w:eastAsia="SimSun" w:hAnsi="SimSun" w:cs="SimSun"/>
            <w:kern w:val="0"/>
            <w:sz w:val="24"/>
            <w:szCs w:val="24"/>
          </w:rPr>
          <w:t>I</w:t>
        </w:r>
      </w:ins>
      <w:ins w:id="123" w:author="Andrew Yang" w:date="2020-07-28T06:26:00Z">
        <w:r w:rsidR="000B084B">
          <w:rPr>
            <w:rFonts w:ascii="SimSun" w:eastAsia="SimSun" w:hAnsi="SimSun" w:cs="SimSun"/>
            <w:kern w:val="0"/>
            <w:sz w:val="24"/>
            <w:szCs w:val="24"/>
          </w:rPr>
          <w:t>nterrogate your terms further.</w:t>
        </w:r>
      </w:ins>
      <w:ins w:id="124" w:author="Andrew Yang" w:date="2020-07-28T06:47:00Z">
        <w:r w:rsidR="00184761">
          <w:rPr>
            <w:rFonts w:ascii="SimSun" w:eastAsia="SimSun" w:hAnsi="SimSun" w:cs="SimSun"/>
            <w:kern w:val="0"/>
            <w:sz w:val="24"/>
            <w:szCs w:val="24"/>
          </w:rPr>
          <w:t xml:space="preserve"> </w:t>
        </w:r>
      </w:ins>
      <w:ins w:id="125" w:author="Andrew Yang" w:date="2020-07-28T07:37:00Z">
        <w:r>
          <w:rPr>
            <w:rFonts w:ascii="SimSun" w:eastAsia="SimSun" w:hAnsi="SimSun" w:cs="SimSun"/>
            <w:kern w:val="0"/>
            <w:sz w:val="24"/>
            <w:szCs w:val="24"/>
          </w:rPr>
          <w:t xml:space="preserve">To say, for example, “Chin-Kee is based on stereotypes” is rather obvious, but to say, “Chin-Kee exists to show Jin the absurdity of stereotypes” </w:t>
        </w:r>
      </w:ins>
      <w:ins w:id="126" w:author="Andrew Yang" w:date="2020-07-28T07:38:00Z">
        <w:r>
          <w:rPr>
            <w:rFonts w:ascii="SimSun" w:eastAsia="SimSun" w:hAnsi="SimSun" w:cs="SimSun"/>
            <w:kern w:val="0"/>
            <w:sz w:val="24"/>
            <w:szCs w:val="24"/>
          </w:rPr>
          <w:t>discusses the topic on a more functional and situational level</w:t>
        </w:r>
      </w:ins>
      <w:ins w:id="127" w:author="Andrew Yang" w:date="2020-07-28T06:48:00Z">
        <w:r w:rsidR="00184761">
          <w:rPr>
            <w:rFonts w:ascii="SimSun" w:eastAsia="SimSun" w:hAnsi="SimSun" w:cs="SimSun"/>
            <w:kern w:val="0"/>
            <w:sz w:val="24"/>
            <w:szCs w:val="24"/>
          </w:rPr>
          <w:t>.</w:t>
        </w:r>
      </w:ins>
    </w:p>
    <w:p w14:paraId="232483F0" w14:textId="4AE64183" w:rsidR="00681C57" w:rsidRDefault="00681C57" w:rsidP="007B27E5">
      <w:pPr>
        <w:widowControl/>
        <w:jc w:val="left"/>
        <w:rPr>
          <w:ins w:id="128" w:author="Andrew Yang" w:date="2020-07-28T07:39:00Z"/>
          <w:rFonts w:ascii="SimSun" w:eastAsia="SimSun" w:hAnsi="SimSun" w:cs="SimSun"/>
          <w:kern w:val="0"/>
          <w:sz w:val="24"/>
          <w:szCs w:val="24"/>
        </w:rPr>
      </w:pPr>
    </w:p>
    <w:p w14:paraId="7E6C28AF" w14:textId="70675931" w:rsidR="00681C57" w:rsidRDefault="00681C57" w:rsidP="007B27E5">
      <w:pPr>
        <w:widowControl/>
        <w:jc w:val="left"/>
        <w:rPr>
          <w:ins w:id="129" w:author="Andrew Yang" w:date="2020-07-28T07:40:00Z"/>
          <w:rFonts w:ascii="SimSun" w:eastAsia="SimSun" w:hAnsi="SimSun" w:cs="SimSun"/>
          <w:kern w:val="0"/>
          <w:sz w:val="24"/>
          <w:szCs w:val="24"/>
        </w:rPr>
      </w:pPr>
      <w:ins w:id="130" w:author="Andrew Yang" w:date="2020-07-28T07:39:00Z">
        <w:r>
          <w:rPr>
            <w:rFonts w:ascii="SimSun" w:eastAsia="SimSun" w:hAnsi="SimSun" w:cs="SimSun"/>
            <w:kern w:val="0"/>
            <w:sz w:val="24"/>
            <w:szCs w:val="24"/>
          </w:rPr>
          <w:t>You have great ideas and great writing technique, but you need to practice analyzing the prim</w:t>
        </w:r>
      </w:ins>
      <w:ins w:id="131" w:author="Andrew Yang" w:date="2020-07-28T07:40:00Z">
        <w:r>
          <w:rPr>
            <w:rFonts w:ascii="SimSun" w:eastAsia="SimSun" w:hAnsi="SimSun" w:cs="SimSun"/>
            <w:kern w:val="0"/>
            <w:sz w:val="24"/>
            <w:szCs w:val="24"/>
          </w:rPr>
          <w:t>ary text and to properly explain your analyses to create a proper, focused argument.</w:t>
        </w:r>
      </w:ins>
    </w:p>
    <w:p w14:paraId="47D5ADE7" w14:textId="6B7D4F8E" w:rsidR="00681C57" w:rsidRDefault="00681C57" w:rsidP="007B27E5">
      <w:pPr>
        <w:widowControl/>
        <w:jc w:val="left"/>
        <w:rPr>
          <w:ins w:id="132" w:author="Andrew Yang" w:date="2020-07-28T07:40:00Z"/>
          <w:rFonts w:ascii="SimSun" w:eastAsia="SimSun" w:hAnsi="SimSun" w:cs="SimSun"/>
          <w:kern w:val="0"/>
          <w:sz w:val="24"/>
          <w:szCs w:val="24"/>
        </w:rPr>
      </w:pPr>
    </w:p>
    <w:p w14:paraId="4161F638" w14:textId="49DE1BE3" w:rsidR="00681C57" w:rsidRPr="00184761" w:rsidRDefault="00681C57" w:rsidP="007B27E5">
      <w:pPr>
        <w:widowControl/>
        <w:jc w:val="left"/>
        <w:rPr>
          <w:rFonts w:ascii="SimSun" w:eastAsia="SimSun" w:hAnsi="SimSun" w:cs="SimSun"/>
          <w:kern w:val="0"/>
          <w:sz w:val="24"/>
          <w:szCs w:val="24"/>
        </w:rPr>
      </w:pPr>
      <w:ins w:id="133" w:author="Andrew Yang" w:date="2020-07-28T07:40:00Z">
        <w:r>
          <w:rPr>
            <w:rFonts w:ascii="SimSun" w:eastAsia="SimSun" w:hAnsi="SimSun" w:cs="SimSun"/>
            <w:kern w:val="0"/>
            <w:sz w:val="24"/>
            <w:szCs w:val="24"/>
          </w:rPr>
          <w:t>A-</w:t>
        </w:r>
      </w:ins>
      <w:bookmarkStart w:id="134" w:name="_GoBack"/>
      <w:bookmarkEnd w:id="134"/>
    </w:p>
    <w:sectPr w:rsidR="00681C57" w:rsidRPr="00184761">
      <w:head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Yang" w:date="2020-07-28T05:55:00Z" w:initials="AY">
    <w:p w14:paraId="1C51607A" w14:textId="77777777" w:rsidR="00BB2212" w:rsidRDefault="00BB2212">
      <w:pPr>
        <w:pStyle w:val="CommentText"/>
      </w:pPr>
      <w:r>
        <w:rPr>
          <w:rStyle w:val="CommentReference"/>
        </w:rPr>
        <w:annotationRef/>
      </w:r>
      <w:r>
        <w:t xml:space="preserve">OK, great introduction of your topic, very well written.  I like how you narrowed down to discussing </w:t>
      </w:r>
      <w:r>
        <w:rPr>
          <w:i/>
        </w:rPr>
        <w:t>ABC</w:t>
      </w:r>
      <w:r>
        <w:t>.</w:t>
      </w:r>
    </w:p>
    <w:p w14:paraId="7AA85DDC" w14:textId="77777777" w:rsidR="00BB2212" w:rsidRDefault="00BB2212">
      <w:pPr>
        <w:pStyle w:val="CommentText"/>
      </w:pPr>
      <w:r>
        <w:t xml:space="preserve">Your essay, a study of literature, should first and foremost be an analysis of your primary text – </w:t>
      </w:r>
      <w:r>
        <w:rPr>
          <w:i/>
        </w:rPr>
        <w:t>ABC</w:t>
      </w:r>
      <w:r>
        <w:t>.  Open with a very brief (1-2 sent.) introduction of your text, the author, and just a brief summary of its major themes and story points.  You can put this material elsewhere, as part of your background context for your analyses.</w:t>
      </w:r>
    </w:p>
    <w:p w14:paraId="20AFC0EF" w14:textId="12AD4E5A" w:rsidR="00BB2212" w:rsidRPr="00BB2212" w:rsidRDefault="00BB2212">
      <w:pPr>
        <w:pStyle w:val="CommentText"/>
      </w:pPr>
      <w:r>
        <w:t>As a rule, your Introduction needs to show readers your Thesis and Supporting Arguments, as clearly and directly as possible.</w:t>
      </w:r>
    </w:p>
  </w:comment>
  <w:comment w:id="8" w:author="Andrew Yang" w:date="2020-07-28T06:04:00Z" w:initials="AY">
    <w:p w14:paraId="52813EB0" w14:textId="77777777" w:rsidR="00FD35B2" w:rsidRDefault="00FD35B2">
      <w:pPr>
        <w:pStyle w:val="CommentText"/>
      </w:pPr>
      <w:r>
        <w:rPr>
          <w:rStyle w:val="CommentReference"/>
        </w:rPr>
        <w:annotationRef/>
      </w:r>
      <w:r>
        <w:t>Passive</w:t>
      </w:r>
      <w:r w:rsidR="00EF25B8">
        <w:t>: “Jin’s transformation indicates…”</w:t>
      </w:r>
    </w:p>
    <w:p w14:paraId="315C163B" w14:textId="1C42DFA5" w:rsidR="00EF25B8" w:rsidRDefault="00EF25B8">
      <w:pPr>
        <w:pStyle w:val="CommentText"/>
      </w:pPr>
      <w:r>
        <w:t>Could you be more specific when stating your Supporting Arguments?  “Jin’s transforming shows his adolescent development” is actually a rather basic statement – adolescent growth itself is a process of transformation</w:t>
      </w:r>
      <w:r w:rsidR="00FC700A">
        <w:t>.  Exactly what causes him pain, and why?</w:t>
      </w:r>
    </w:p>
  </w:comment>
  <w:comment w:id="16" w:author="Andrew Yang" w:date="2020-07-28T06:07:00Z" w:initials="AY">
    <w:p w14:paraId="6AC48DC0" w14:textId="1C868D3B" w:rsidR="006E2FE0" w:rsidRDefault="006E2FE0">
      <w:pPr>
        <w:pStyle w:val="CommentText"/>
      </w:pPr>
      <w:r>
        <w:rPr>
          <w:rStyle w:val="CommentReference"/>
        </w:rPr>
        <w:annotationRef/>
      </w:r>
      <w:r>
        <w:t>This is already assumed by the word “discrimination.”</w:t>
      </w:r>
    </w:p>
  </w:comment>
  <w:comment w:id="50" w:author="Andrew Yang" w:date="2020-07-28T06:33:00Z" w:initials="AY">
    <w:p w14:paraId="65BC09FC" w14:textId="4CDD00D0" w:rsidR="00327CF7" w:rsidRDefault="00327CF7">
      <w:pPr>
        <w:pStyle w:val="CommentText"/>
      </w:pPr>
      <w:r>
        <w:rPr>
          <w:rStyle w:val="CommentReference"/>
        </w:rPr>
        <w:annotationRef/>
      </w:r>
      <w:r>
        <w:t>Change this from passive voice into active voice: “As Jin transforms into Danny, he begins to self-identify as…”</w:t>
      </w:r>
    </w:p>
  </w:comment>
  <w:comment w:id="51" w:author="Andrew Yang" w:date="2020-07-28T06:34:00Z" w:initials="AY">
    <w:p w14:paraId="5574F79D" w14:textId="325C46BB" w:rsidR="00327CF7" w:rsidRDefault="00327CF7">
      <w:pPr>
        <w:pStyle w:val="CommentText"/>
      </w:pPr>
      <w:r>
        <w:rPr>
          <w:rStyle w:val="CommentReference"/>
        </w:rPr>
        <w:annotationRef/>
      </w:r>
      <w:r>
        <w:t>What does this mean?  He was American before.</w:t>
      </w:r>
    </w:p>
  </w:comment>
  <w:comment w:id="53" w:author="Andrew Yang" w:date="2020-07-28T06:34:00Z" w:initials="AY">
    <w:p w14:paraId="44E930C3" w14:textId="54C4C616" w:rsidR="00C85AA2" w:rsidRPr="003B158F" w:rsidRDefault="00C85AA2">
      <w:pPr>
        <w:pStyle w:val="CommentText"/>
      </w:pPr>
      <w:r>
        <w:rPr>
          <w:rStyle w:val="CommentReference"/>
        </w:rPr>
        <w:annotationRef/>
      </w:r>
      <w:r>
        <w:t xml:space="preserve">You need to </w:t>
      </w:r>
      <w:r w:rsidR="003B158F">
        <w:t xml:space="preserve">get more out of this example that you cited.  To say “he transforms” is an rather obvious analysis of this page.  You mention Jin is “surprised” and “satisfied.”  </w:t>
      </w:r>
      <w:r w:rsidR="003B158F" w:rsidRPr="003B158F">
        <w:rPr>
          <w:i/>
        </w:rPr>
        <w:t>That</w:t>
      </w:r>
      <w:r w:rsidR="003B158F">
        <w:t xml:space="preserve"> is what you need to focus on and explain.  Why is looking like a Caucasian so pleasing to Jin?  Also, think about the events leading up to this incident – he gets into a fight with Suzy and insults and breaks off his friendship with WC.  How do those instances lead up to his transformation into a Caucasian – </w:t>
      </w:r>
      <w:r w:rsidR="003B158F">
        <w:rPr>
          <w:i/>
        </w:rPr>
        <w:t>and why is he pleased with that</w:t>
      </w:r>
      <w:r w:rsidR="003B158F">
        <w:t>?  Why does Jin see being a Caucasian so “ideal”?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FC0EF" w15:done="0"/>
  <w15:commentEx w15:paraId="315C163B" w15:done="0"/>
  <w15:commentEx w15:paraId="6AC48DC0" w15:done="0"/>
  <w15:commentEx w15:paraId="65BC09FC" w15:done="0"/>
  <w15:commentEx w15:paraId="5574F79D" w15:done="0"/>
  <w15:commentEx w15:paraId="44E930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FC0EF" w16cid:durableId="22CA3C5F"/>
  <w16cid:commentId w16cid:paraId="315C163B" w16cid:durableId="22CA3E61"/>
  <w16cid:commentId w16cid:paraId="6AC48DC0" w16cid:durableId="22CA3F32"/>
  <w16cid:commentId w16cid:paraId="65BC09FC" w16cid:durableId="22CA4534"/>
  <w16cid:commentId w16cid:paraId="5574F79D" w16cid:durableId="22CA455B"/>
  <w16cid:commentId w16cid:paraId="44E930C3" w16cid:durableId="22CA45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C1F57" w14:textId="77777777" w:rsidR="00CA267A" w:rsidRDefault="00CA267A" w:rsidP="006E1D93">
      <w:r>
        <w:separator/>
      </w:r>
    </w:p>
  </w:endnote>
  <w:endnote w:type="continuationSeparator" w:id="0">
    <w:p w14:paraId="5CF3FCC6" w14:textId="77777777" w:rsidR="00CA267A" w:rsidRDefault="00CA267A" w:rsidP="006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CBE7" w14:textId="77777777" w:rsidR="00CA267A" w:rsidRDefault="00CA267A" w:rsidP="006E1D93">
      <w:r>
        <w:separator/>
      </w:r>
    </w:p>
  </w:footnote>
  <w:footnote w:type="continuationSeparator" w:id="0">
    <w:p w14:paraId="22A38235" w14:textId="77777777" w:rsidR="00CA267A" w:rsidRDefault="00CA267A" w:rsidP="006E1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33258" w14:textId="53D96FB4" w:rsidR="00F10F18" w:rsidRPr="00F10F18" w:rsidRDefault="00F10F18" w:rsidP="00F10F18">
    <w:pPr>
      <w:jc w:val="right"/>
    </w:pPr>
    <w:r w:rsidRPr="00C03EBA">
      <w:rPr>
        <w:rFonts w:ascii="Times New Roman" w:hAnsi="Times New Roman" w:cs="Times New Roman"/>
        <w:sz w:val="24"/>
        <w:szCs w:val="24"/>
      </w:rPr>
      <w:t>Xu</w:t>
    </w:r>
    <w:r w:rsidRPr="00F10F18">
      <w:t xml:space="preserve"> </w:t>
    </w:r>
    <w:sdt>
      <w:sdtPr>
        <w:rPr>
          <w:rFonts w:ascii="Times New Roman" w:hAnsi="Times New Roman" w:cs="Times New Roman"/>
          <w:sz w:val="24"/>
          <w:szCs w:val="24"/>
        </w:rPr>
        <w:id w:val="-1432660219"/>
        <w:docPartObj>
          <w:docPartGallery w:val="Page Numbers (Top of Page)"/>
          <w:docPartUnique/>
        </w:docPartObj>
      </w:sdtPr>
      <w:sdtEndPr>
        <w:rPr>
          <w:rFonts w:asciiTheme="minorHAnsi" w:hAnsiTheme="minorHAnsi" w:cstheme="minorBidi"/>
          <w:sz w:val="21"/>
          <w:szCs w:val="22"/>
        </w:rPr>
      </w:sdtEndPr>
      <w:sdtContent>
        <w:r w:rsidRPr="00C03EBA">
          <w:rPr>
            <w:rFonts w:ascii="Times New Roman" w:hAnsi="Times New Roman" w:cs="Times New Roman"/>
            <w:sz w:val="24"/>
            <w:szCs w:val="24"/>
          </w:rPr>
          <w:fldChar w:fldCharType="begin"/>
        </w:r>
        <w:r w:rsidRPr="00C03EBA">
          <w:rPr>
            <w:rFonts w:ascii="Times New Roman" w:hAnsi="Times New Roman" w:cs="Times New Roman"/>
            <w:sz w:val="24"/>
            <w:szCs w:val="24"/>
          </w:rPr>
          <w:instrText>PAGE   \* MERGEFORMAT</w:instrText>
        </w:r>
        <w:r w:rsidRPr="00C03EBA">
          <w:rPr>
            <w:rFonts w:ascii="Times New Roman" w:hAnsi="Times New Roman" w:cs="Times New Roman"/>
            <w:sz w:val="24"/>
            <w:szCs w:val="24"/>
          </w:rPr>
          <w:fldChar w:fldCharType="separate"/>
        </w:r>
        <w:r w:rsidRPr="00C03EBA">
          <w:rPr>
            <w:rFonts w:ascii="Times New Roman" w:hAnsi="Times New Roman" w:cs="Times New Roman"/>
            <w:sz w:val="24"/>
            <w:szCs w:val="24"/>
            <w:lang w:val="zh-CN"/>
          </w:rPr>
          <w:t>2</w:t>
        </w:r>
        <w:r w:rsidRPr="00C03EBA">
          <w:rPr>
            <w:rFonts w:ascii="Times New Roman" w:hAnsi="Times New Roman" w:cs="Times New Roman"/>
            <w:sz w:val="24"/>
            <w:szCs w:val="24"/>
          </w:rPr>
          <w:fldChar w:fldCharType="end"/>
        </w:r>
      </w:sdtContent>
    </w:sdt>
  </w:p>
  <w:p w14:paraId="3EEAAE79" w14:textId="77777777" w:rsidR="00F10F18" w:rsidRDefault="00F10F18" w:rsidP="00F10F1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536"/>
    <w:multiLevelType w:val="hybridMultilevel"/>
    <w:tmpl w:val="6D188C94"/>
    <w:lvl w:ilvl="0" w:tplc="14405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Yang">
    <w15:presenceInfo w15:providerId="None" w15:userId="Andrew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MjI0Njc2NDM1NjFR0lEKTi0uzszPAymwrAUA8iRbjiwAAAA="/>
  </w:docVars>
  <w:rsids>
    <w:rsidRoot w:val="00AE5B9B"/>
    <w:rsid w:val="0000319F"/>
    <w:rsid w:val="0001364E"/>
    <w:rsid w:val="00036818"/>
    <w:rsid w:val="000431A6"/>
    <w:rsid w:val="000575E4"/>
    <w:rsid w:val="00080D4F"/>
    <w:rsid w:val="000836BC"/>
    <w:rsid w:val="00095E11"/>
    <w:rsid w:val="000B084B"/>
    <w:rsid w:val="001113FB"/>
    <w:rsid w:val="00115AB3"/>
    <w:rsid w:val="00121EE0"/>
    <w:rsid w:val="00126187"/>
    <w:rsid w:val="0016116F"/>
    <w:rsid w:val="00165043"/>
    <w:rsid w:val="00184761"/>
    <w:rsid w:val="001D14DA"/>
    <w:rsid w:val="001E40C2"/>
    <w:rsid w:val="001E4320"/>
    <w:rsid w:val="001E4D3F"/>
    <w:rsid w:val="002477EA"/>
    <w:rsid w:val="002802E1"/>
    <w:rsid w:val="00287D7E"/>
    <w:rsid w:val="002A2F94"/>
    <w:rsid w:val="002B4677"/>
    <w:rsid w:val="002E3E68"/>
    <w:rsid w:val="002F30FB"/>
    <w:rsid w:val="003046F1"/>
    <w:rsid w:val="00327CF7"/>
    <w:rsid w:val="00376CF7"/>
    <w:rsid w:val="003A704E"/>
    <w:rsid w:val="003A7543"/>
    <w:rsid w:val="003B158F"/>
    <w:rsid w:val="003B5B1D"/>
    <w:rsid w:val="003C11D9"/>
    <w:rsid w:val="003D66CE"/>
    <w:rsid w:val="004175F6"/>
    <w:rsid w:val="00425544"/>
    <w:rsid w:val="00451AD7"/>
    <w:rsid w:val="004B4243"/>
    <w:rsid w:val="004C158D"/>
    <w:rsid w:val="004C644D"/>
    <w:rsid w:val="00507383"/>
    <w:rsid w:val="005D15A0"/>
    <w:rsid w:val="00613843"/>
    <w:rsid w:val="006167BC"/>
    <w:rsid w:val="00625A1B"/>
    <w:rsid w:val="006261BD"/>
    <w:rsid w:val="00640437"/>
    <w:rsid w:val="00667C79"/>
    <w:rsid w:val="00681C57"/>
    <w:rsid w:val="006E1D93"/>
    <w:rsid w:val="006E2FE0"/>
    <w:rsid w:val="006E6776"/>
    <w:rsid w:val="007056C4"/>
    <w:rsid w:val="00711E85"/>
    <w:rsid w:val="00713CCD"/>
    <w:rsid w:val="00726DE2"/>
    <w:rsid w:val="007339C0"/>
    <w:rsid w:val="007748DB"/>
    <w:rsid w:val="007B27E5"/>
    <w:rsid w:val="007D422B"/>
    <w:rsid w:val="007F4D01"/>
    <w:rsid w:val="00825FB6"/>
    <w:rsid w:val="00831614"/>
    <w:rsid w:val="00831C02"/>
    <w:rsid w:val="00854CB0"/>
    <w:rsid w:val="00880579"/>
    <w:rsid w:val="008A5CF1"/>
    <w:rsid w:val="008B7832"/>
    <w:rsid w:val="00902DFE"/>
    <w:rsid w:val="009517A7"/>
    <w:rsid w:val="00983205"/>
    <w:rsid w:val="009861EA"/>
    <w:rsid w:val="00990700"/>
    <w:rsid w:val="00993090"/>
    <w:rsid w:val="00996612"/>
    <w:rsid w:val="009A072D"/>
    <w:rsid w:val="009A225C"/>
    <w:rsid w:val="009D127D"/>
    <w:rsid w:val="009F3649"/>
    <w:rsid w:val="00A5574D"/>
    <w:rsid w:val="00A55C6B"/>
    <w:rsid w:val="00A75CB7"/>
    <w:rsid w:val="00A94E4E"/>
    <w:rsid w:val="00AC4E6E"/>
    <w:rsid w:val="00AE0E43"/>
    <w:rsid w:val="00AE160B"/>
    <w:rsid w:val="00AE49A1"/>
    <w:rsid w:val="00AE5B9B"/>
    <w:rsid w:val="00AF2B19"/>
    <w:rsid w:val="00B069A2"/>
    <w:rsid w:val="00B201D2"/>
    <w:rsid w:val="00B23495"/>
    <w:rsid w:val="00B73E4D"/>
    <w:rsid w:val="00BB2212"/>
    <w:rsid w:val="00BC1630"/>
    <w:rsid w:val="00BC6691"/>
    <w:rsid w:val="00BD02AE"/>
    <w:rsid w:val="00BD209C"/>
    <w:rsid w:val="00C03EBA"/>
    <w:rsid w:val="00C04EFA"/>
    <w:rsid w:val="00C21172"/>
    <w:rsid w:val="00C50E3F"/>
    <w:rsid w:val="00C85AA2"/>
    <w:rsid w:val="00C87415"/>
    <w:rsid w:val="00CA1267"/>
    <w:rsid w:val="00CA267A"/>
    <w:rsid w:val="00CB11BE"/>
    <w:rsid w:val="00CD0825"/>
    <w:rsid w:val="00D3009A"/>
    <w:rsid w:val="00D32C02"/>
    <w:rsid w:val="00D4141C"/>
    <w:rsid w:val="00DA25D0"/>
    <w:rsid w:val="00DB7BBC"/>
    <w:rsid w:val="00DF2666"/>
    <w:rsid w:val="00DF390B"/>
    <w:rsid w:val="00E20DEF"/>
    <w:rsid w:val="00E501B4"/>
    <w:rsid w:val="00EB1389"/>
    <w:rsid w:val="00EC0470"/>
    <w:rsid w:val="00ED2105"/>
    <w:rsid w:val="00EF25B8"/>
    <w:rsid w:val="00F01E14"/>
    <w:rsid w:val="00F02D94"/>
    <w:rsid w:val="00F039B6"/>
    <w:rsid w:val="00F10F18"/>
    <w:rsid w:val="00F11666"/>
    <w:rsid w:val="00F26E4F"/>
    <w:rsid w:val="00F50F14"/>
    <w:rsid w:val="00F544DF"/>
    <w:rsid w:val="00F90673"/>
    <w:rsid w:val="00F951F4"/>
    <w:rsid w:val="00FC489D"/>
    <w:rsid w:val="00FC700A"/>
    <w:rsid w:val="00FD35B2"/>
    <w:rsid w:val="00FF0325"/>
    <w:rsid w:val="00FF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5D854"/>
  <w15:chartTrackingRefBased/>
  <w15:docId w15:val="{B35CE18E-E699-4C9F-8043-980C6CD6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C0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9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1D93"/>
    <w:rPr>
      <w:sz w:val="18"/>
      <w:szCs w:val="18"/>
    </w:rPr>
  </w:style>
  <w:style w:type="paragraph" w:styleId="Footer">
    <w:name w:val="footer"/>
    <w:basedOn w:val="Normal"/>
    <w:link w:val="FooterChar"/>
    <w:uiPriority w:val="99"/>
    <w:unhideWhenUsed/>
    <w:rsid w:val="006E1D9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1D93"/>
    <w:rPr>
      <w:sz w:val="18"/>
      <w:szCs w:val="18"/>
    </w:rPr>
  </w:style>
  <w:style w:type="character" w:customStyle="1" w:styleId="tran">
    <w:name w:val="tran"/>
    <w:basedOn w:val="DefaultParagraphFont"/>
    <w:rsid w:val="00C21172"/>
  </w:style>
  <w:style w:type="character" w:customStyle="1" w:styleId="apple-converted-space">
    <w:name w:val="apple-converted-space"/>
    <w:basedOn w:val="DefaultParagraphFont"/>
    <w:rsid w:val="00C21172"/>
  </w:style>
  <w:style w:type="paragraph" w:styleId="Date">
    <w:name w:val="Date"/>
    <w:basedOn w:val="Normal"/>
    <w:next w:val="Normal"/>
    <w:link w:val="DateChar"/>
    <w:uiPriority w:val="99"/>
    <w:semiHidden/>
    <w:unhideWhenUsed/>
    <w:rsid w:val="009F3649"/>
    <w:pPr>
      <w:ind w:leftChars="2500" w:left="100"/>
    </w:pPr>
  </w:style>
  <w:style w:type="character" w:customStyle="1" w:styleId="DateChar">
    <w:name w:val="Date Char"/>
    <w:basedOn w:val="DefaultParagraphFont"/>
    <w:link w:val="Date"/>
    <w:uiPriority w:val="99"/>
    <w:semiHidden/>
    <w:rsid w:val="009F3649"/>
  </w:style>
  <w:style w:type="paragraph" w:styleId="NormalWeb">
    <w:name w:val="Normal (Web)"/>
    <w:basedOn w:val="Normal"/>
    <w:uiPriority w:val="99"/>
    <w:unhideWhenUsed/>
    <w:rsid w:val="002A2F94"/>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CB11BE"/>
    <w:pPr>
      <w:ind w:firstLineChars="200" w:firstLine="420"/>
    </w:pPr>
  </w:style>
  <w:style w:type="character" w:styleId="Hyperlink">
    <w:name w:val="Hyperlink"/>
    <w:basedOn w:val="DefaultParagraphFont"/>
    <w:uiPriority w:val="99"/>
    <w:unhideWhenUsed/>
    <w:rsid w:val="00CB11BE"/>
    <w:rPr>
      <w:color w:val="0563C1" w:themeColor="hyperlink"/>
      <w:u w:val="single"/>
    </w:rPr>
  </w:style>
  <w:style w:type="character" w:styleId="UnresolvedMention">
    <w:name w:val="Unresolved Mention"/>
    <w:basedOn w:val="DefaultParagraphFont"/>
    <w:uiPriority w:val="99"/>
    <w:semiHidden/>
    <w:unhideWhenUsed/>
    <w:rsid w:val="00CB11BE"/>
    <w:rPr>
      <w:color w:val="605E5C"/>
      <w:shd w:val="clear" w:color="auto" w:fill="E1DFDD"/>
    </w:rPr>
  </w:style>
  <w:style w:type="paragraph" w:styleId="BalloonText">
    <w:name w:val="Balloon Text"/>
    <w:basedOn w:val="Normal"/>
    <w:link w:val="BalloonTextChar"/>
    <w:uiPriority w:val="99"/>
    <w:semiHidden/>
    <w:unhideWhenUsed/>
    <w:rsid w:val="00BB22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221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B2212"/>
    <w:rPr>
      <w:sz w:val="16"/>
      <w:szCs w:val="16"/>
    </w:rPr>
  </w:style>
  <w:style w:type="paragraph" w:styleId="CommentText">
    <w:name w:val="annotation text"/>
    <w:basedOn w:val="Normal"/>
    <w:link w:val="CommentTextChar"/>
    <w:uiPriority w:val="99"/>
    <w:semiHidden/>
    <w:unhideWhenUsed/>
    <w:rsid w:val="00BB2212"/>
    <w:rPr>
      <w:sz w:val="20"/>
      <w:szCs w:val="20"/>
    </w:rPr>
  </w:style>
  <w:style w:type="character" w:customStyle="1" w:styleId="CommentTextChar">
    <w:name w:val="Comment Text Char"/>
    <w:basedOn w:val="DefaultParagraphFont"/>
    <w:link w:val="CommentText"/>
    <w:uiPriority w:val="99"/>
    <w:semiHidden/>
    <w:rsid w:val="00BB2212"/>
    <w:rPr>
      <w:sz w:val="20"/>
      <w:szCs w:val="20"/>
    </w:rPr>
  </w:style>
  <w:style w:type="paragraph" w:styleId="CommentSubject">
    <w:name w:val="annotation subject"/>
    <w:basedOn w:val="CommentText"/>
    <w:next w:val="CommentText"/>
    <w:link w:val="CommentSubjectChar"/>
    <w:uiPriority w:val="99"/>
    <w:semiHidden/>
    <w:unhideWhenUsed/>
    <w:rsid w:val="00BB2212"/>
    <w:rPr>
      <w:b/>
      <w:bCs/>
    </w:rPr>
  </w:style>
  <w:style w:type="character" w:customStyle="1" w:styleId="CommentSubjectChar">
    <w:name w:val="Comment Subject Char"/>
    <w:basedOn w:val="CommentTextChar"/>
    <w:link w:val="CommentSubject"/>
    <w:uiPriority w:val="99"/>
    <w:semiHidden/>
    <w:rsid w:val="00BB22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0019">
      <w:bodyDiv w:val="1"/>
      <w:marLeft w:val="0"/>
      <w:marRight w:val="0"/>
      <w:marTop w:val="0"/>
      <w:marBottom w:val="0"/>
      <w:divBdr>
        <w:top w:val="none" w:sz="0" w:space="0" w:color="auto"/>
        <w:left w:val="none" w:sz="0" w:space="0" w:color="auto"/>
        <w:bottom w:val="none" w:sz="0" w:space="0" w:color="auto"/>
        <w:right w:val="none" w:sz="0" w:space="0" w:color="auto"/>
      </w:divBdr>
    </w:div>
    <w:div w:id="931276192">
      <w:bodyDiv w:val="1"/>
      <w:marLeft w:val="0"/>
      <w:marRight w:val="0"/>
      <w:marTop w:val="0"/>
      <w:marBottom w:val="0"/>
      <w:divBdr>
        <w:top w:val="none" w:sz="0" w:space="0" w:color="auto"/>
        <w:left w:val="none" w:sz="0" w:space="0" w:color="auto"/>
        <w:bottom w:val="none" w:sz="0" w:space="0" w:color="auto"/>
        <w:right w:val="none" w:sz="0" w:space="0" w:color="auto"/>
      </w:divBdr>
    </w:div>
    <w:div w:id="975067637">
      <w:bodyDiv w:val="1"/>
      <w:marLeft w:val="0"/>
      <w:marRight w:val="0"/>
      <w:marTop w:val="0"/>
      <w:marBottom w:val="0"/>
      <w:divBdr>
        <w:top w:val="none" w:sz="0" w:space="0" w:color="auto"/>
        <w:left w:val="none" w:sz="0" w:space="0" w:color="auto"/>
        <w:bottom w:val="none" w:sz="0" w:space="0" w:color="auto"/>
        <w:right w:val="none" w:sz="0" w:space="0" w:color="auto"/>
      </w:divBdr>
    </w:div>
    <w:div w:id="1139881417">
      <w:bodyDiv w:val="1"/>
      <w:marLeft w:val="0"/>
      <w:marRight w:val="0"/>
      <w:marTop w:val="0"/>
      <w:marBottom w:val="0"/>
      <w:divBdr>
        <w:top w:val="none" w:sz="0" w:space="0" w:color="auto"/>
        <w:left w:val="none" w:sz="0" w:space="0" w:color="auto"/>
        <w:bottom w:val="none" w:sz="0" w:space="0" w:color="auto"/>
        <w:right w:val="none" w:sz="0" w:space="0" w:color="auto"/>
      </w:divBdr>
    </w:div>
    <w:div w:id="1311792002">
      <w:bodyDiv w:val="1"/>
      <w:marLeft w:val="0"/>
      <w:marRight w:val="0"/>
      <w:marTop w:val="0"/>
      <w:marBottom w:val="0"/>
      <w:divBdr>
        <w:top w:val="none" w:sz="0" w:space="0" w:color="auto"/>
        <w:left w:val="none" w:sz="0" w:space="0" w:color="auto"/>
        <w:bottom w:val="none" w:sz="0" w:space="0" w:color="auto"/>
        <w:right w:val="none" w:sz="0" w:space="0" w:color="auto"/>
      </w:divBdr>
    </w:div>
    <w:div w:id="1337070269">
      <w:bodyDiv w:val="1"/>
      <w:marLeft w:val="0"/>
      <w:marRight w:val="0"/>
      <w:marTop w:val="0"/>
      <w:marBottom w:val="0"/>
      <w:divBdr>
        <w:top w:val="none" w:sz="0" w:space="0" w:color="auto"/>
        <w:left w:val="none" w:sz="0" w:space="0" w:color="auto"/>
        <w:bottom w:val="none" w:sz="0" w:space="0" w:color="auto"/>
        <w:right w:val="none" w:sz="0" w:space="0" w:color="auto"/>
      </w:divBdr>
    </w:div>
    <w:div w:id="1567571813">
      <w:bodyDiv w:val="1"/>
      <w:marLeft w:val="0"/>
      <w:marRight w:val="0"/>
      <w:marTop w:val="0"/>
      <w:marBottom w:val="0"/>
      <w:divBdr>
        <w:top w:val="none" w:sz="0" w:space="0" w:color="auto"/>
        <w:left w:val="none" w:sz="0" w:space="0" w:color="auto"/>
        <w:bottom w:val="none" w:sz="0" w:space="0" w:color="auto"/>
        <w:right w:val="none" w:sz="0" w:space="0" w:color="auto"/>
      </w:divBdr>
    </w:div>
    <w:div w:id="1642345772">
      <w:bodyDiv w:val="1"/>
      <w:marLeft w:val="0"/>
      <w:marRight w:val="0"/>
      <w:marTop w:val="0"/>
      <w:marBottom w:val="0"/>
      <w:divBdr>
        <w:top w:val="none" w:sz="0" w:space="0" w:color="auto"/>
        <w:left w:val="none" w:sz="0" w:space="0" w:color="auto"/>
        <w:bottom w:val="none" w:sz="0" w:space="0" w:color="auto"/>
        <w:right w:val="none" w:sz="0" w:space="0" w:color="auto"/>
      </w:divBdr>
    </w:div>
    <w:div w:id="1801027117">
      <w:bodyDiv w:val="1"/>
      <w:marLeft w:val="0"/>
      <w:marRight w:val="0"/>
      <w:marTop w:val="0"/>
      <w:marBottom w:val="0"/>
      <w:divBdr>
        <w:top w:val="none" w:sz="0" w:space="0" w:color="auto"/>
        <w:left w:val="none" w:sz="0" w:space="0" w:color="auto"/>
        <w:bottom w:val="none" w:sz="0" w:space="0" w:color="auto"/>
        <w:right w:val="none" w:sz="0" w:space="0" w:color="auto"/>
      </w:divBdr>
    </w:div>
    <w:div w:id="1930578351">
      <w:bodyDiv w:val="1"/>
      <w:marLeft w:val="0"/>
      <w:marRight w:val="0"/>
      <w:marTop w:val="0"/>
      <w:marBottom w:val="0"/>
      <w:divBdr>
        <w:top w:val="none" w:sz="0" w:space="0" w:color="auto"/>
        <w:left w:val="none" w:sz="0" w:space="0" w:color="auto"/>
        <w:bottom w:val="none" w:sz="0" w:space="0" w:color="auto"/>
        <w:right w:val="none" w:sz="0" w:space="0" w:color="auto"/>
      </w:divBdr>
    </w:div>
    <w:div w:id="2106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逸洋 徐</dc:creator>
  <cp:keywords/>
  <dc:description/>
  <cp:lastModifiedBy>Andrew Yang</cp:lastModifiedBy>
  <cp:revision>33</cp:revision>
  <dcterms:created xsi:type="dcterms:W3CDTF">2020-07-18T18:19:00Z</dcterms:created>
  <dcterms:modified xsi:type="dcterms:W3CDTF">2020-07-27T23:40:00Z</dcterms:modified>
</cp:coreProperties>
</file>